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E6423" w14:textId="77777777" w:rsidR="00CB0385" w:rsidRPr="005D66DB" w:rsidRDefault="00CB0385" w:rsidP="00B54552">
      <w:pPr>
        <w:spacing w:after="0" w:line="240" w:lineRule="auto"/>
        <w:jc w:val="both"/>
        <w:rPr>
          <w:rFonts w:ascii="Times New Roman" w:eastAsia="Times New Roman" w:hAnsi="Times New Roman" w:cs="Times New Roman"/>
          <w:b/>
          <w:bCs/>
          <w:sz w:val="50"/>
          <w:szCs w:val="50"/>
          <w:highlight w:val="lightGray"/>
          <w:lang w:eastAsia="zh-CN"/>
        </w:rPr>
      </w:pPr>
      <w:r w:rsidRPr="005D66DB">
        <w:rPr>
          <w:rFonts w:ascii="Times New Roman" w:eastAsia="Times New Roman" w:hAnsi="Times New Roman" w:cs="Times New Roman"/>
          <w:b/>
          <w:bCs/>
          <w:sz w:val="50"/>
          <w:szCs w:val="50"/>
          <w:highlight w:val="lightGray"/>
          <w:lang w:eastAsia="zh-CN"/>
        </w:rPr>
        <w:t xml:space="preserve">Responses to Comments from Reviewer 1 </w:t>
      </w:r>
    </w:p>
    <w:p w14:paraId="5D346E47" w14:textId="77777777" w:rsidR="00CB0385" w:rsidRPr="005D66DB" w:rsidRDefault="00CB0385" w:rsidP="00B54552">
      <w:pPr>
        <w:spacing w:after="0" w:line="240" w:lineRule="auto"/>
        <w:jc w:val="both"/>
        <w:rPr>
          <w:rFonts w:ascii="Times New Roman" w:eastAsia="Times New Roman" w:hAnsi="Times New Roman" w:cs="Times New Roman"/>
          <w:b/>
          <w:bCs/>
          <w:color w:val="FF0000"/>
          <w:sz w:val="24"/>
          <w:szCs w:val="24"/>
          <w:lang w:eastAsia="zh-CN"/>
        </w:rPr>
      </w:pPr>
    </w:p>
    <w:p w14:paraId="3F777249" w14:textId="2B94229C" w:rsidR="00CB0385" w:rsidRPr="005D66DB" w:rsidRDefault="00CB0385" w:rsidP="00B54552">
      <w:pPr>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sz w:val="24"/>
          <w:szCs w:val="24"/>
          <w:lang w:eastAsia="zh-CN"/>
        </w:rPr>
        <w:t>NOTE:</w:t>
      </w:r>
      <w:r w:rsidRPr="005D66DB">
        <w:rPr>
          <w:rFonts w:ascii="Times New Roman" w:eastAsia="Times New Roman" w:hAnsi="Times New Roman" w:cs="Times New Roman"/>
          <w:sz w:val="24"/>
          <w:szCs w:val="24"/>
          <w:lang w:eastAsia="zh-CN"/>
        </w:rPr>
        <w:t xml:space="preserve"> The following comments are responded in the revised manuscript using </w:t>
      </w:r>
      <w:r w:rsidRPr="005D66DB">
        <w:rPr>
          <w:rFonts w:ascii="Times New Roman" w:eastAsia="Times New Roman" w:hAnsi="Times New Roman" w:cs="Times New Roman"/>
          <w:b/>
          <w:bCs/>
          <w:color w:val="FF0000"/>
          <w:sz w:val="24"/>
          <w:szCs w:val="24"/>
          <w:u w:val="single"/>
          <w:lang w:eastAsia="zh-CN"/>
        </w:rPr>
        <w:t>Red</w:t>
      </w:r>
      <w:r w:rsidRPr="005D66DB">
        <w:rPr>
          <w:rFonts w:ascii="Times New Roman" w:eastAsia="Times New Roman" w:hAnsi="Times New Roman" w:cs="Times New Roman"/>
          <w:color w:val="FF0000"/>
          <w:sz w:val="24"/>
          <w:szCs w:val="24"/>
          <w:lang w:eastAsia="zh-CN"/>
        </w:rPr>
        <w:t xml:space="preserve"> </w:t>
      </w:r>
      <w:r w:rsidRPr="005D66DB">
        <w:rPr>
          <w:rFonts w:ascii="Times New Roman" w:eastAsia="Times New Roman" w:hAnsi="Times New Roman" w:cs="Times New Roman"/>
          <w:sz w:val="24"/>
          <w:szCs w:val="24"/>
          <w:lang w:eastAsia="zh-CN"/>
        </w:rPr>
        <w:t>coloured text and the same are copied here.</w:t>
      </w:r>
    </w:p>
    <w:p w14:paraId="09E77F0A" w14:textId="77777777" w:rsidR="00CB0385" w:rsidRPr="005D66DB" w:rsidRDefault="00CB0385" w:rsidP="00B54552">
      <w:pPr>
        <w:spacing w:after="0" w:line="240" w:lineRule="auto"/>
        <w:jc w:val="both"/>
        <w:rPr>
          <w:rFonts w:ascii="Times New Roman" w:eastAsia="SimSun" w:hAnsi="Times New Roman" w:cs="Times New Roman"/>
          <w:lang w:eastAsia="zh-CN"/>
        </w:rPr>
      </w:pPr>
    </w:p>
    <w:p w14:paraId="577DEBCC" w14:textId="172DDCBD" w:rsidR="00CB0385" w:rsidRPr="005D66DB" w:rsidRDefault="0017044A" w:rsidP="00B54552">
      <w:pPr>
        <w:spacing w:after="0" w:line="240" w:lineRule="auto"/>
        <w:jc w:val="both"/>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 xml:space="preserve">Reviewer’s </w:t>
      </w:r>
      <w:r w:rsidR="00CB0385" w:rsidRPr="005D66DB">
        <w:rPr>
          <w:rFonts w:ascii="Times New Roman" w:eastAsia="Times New Roman" w:hAnsi="Times New Roman" w:cs="Times New Roman"/>
          <w:b/>
          <w:bCs/>
          <w:sz w:val="28"/>
          <w:szCs w:val="28"/>
          <w:lang w:eastAsia="zh-CN"/>
        </w:rPr>
        <w:t>Comments and Suggestions for Authors:</w:t>
      </w:r>
    </w:p>
    <w:p w14:paraId="5D62A7B9" w14:textId="77777777" w:rsidR="00CB0385" w:rsidRPr="005D66DB" w:rsidRDefault="000E3FB2" w:rsidP="00B5455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The manuscript proposes a model to capture the provenance about the control flow of scientific workflows. The authors argue that the proposed model captures accurate and sufficient provenance to reproduce scientific workflows.</w:t>
      </w:r>
      <w:r w:rsidR="00CB0385" w:rsidRPr="005D66DB">
        <w:rPr>
          <w:rFonts w:ascii="Times New Roman" w:eastAsia="Times New Roman" w:hAnsi="Times New Roman" w:cs="Times New Roman"/>
          <w:sz w:val="24"/>
          <w:szCs w:val="24"/>
          <w:lang w:eastAsia="zh-CN"/>
        </w:rPr>
        <w:t xml:space="preserve"> </w:t>
      </w:r>
    </w:p>
    <w:p w14:paraId="0EABEEAE" w14:textId="3E2CF292" w:rsidR="000E3FB2" w:rsidRPr="005D66DB" w:rsidRDefault="000E3FB2" w:rsidP="00B5455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The proposed model is an interesting and important extension to the standard W3C PROV model. The paper explains the model well and provides examples that show the missing components and their importance in existing provenance models. I have some minor comments, as listed below:</w:t>
      </w:r>
    </w:p>
    <w:p w14:paraId="28B123B4" w14:textId="77777777" w:rsidR="00CB0385" w:rsidRPr="005D66DB" w:rsidRDefault="00CB0385" w:rsidP="00B54552">
      <w:pPr>
        <w:spacing w:after="0" w:line="240" w:lineRule="auto"/>
        <w:jc w:val="both"/>
        <w:rPr>
          <w:rFonts w:ascii="Times New Roman" w:eastAsia="Times New Roman" w:hAnsi="Times New Roman" w:cs="Times New Roman"/>
          <w:b/>
          <w:bCs/>
          <w:sz w:val="24"/>
          <w:szCs w:val="24"/>
          <w:lang w:eastAsia="zh-CN"/>
        </w:rPr>
      </w:pPr>
      <w:r w:rsidRPr="005D66DB">
        <w:rPr>
          <w:rFonts w:ascii="Times New Roman" w:eastAsia="Times New Roman" w:hAnsi="Times New Roman" w:cs="Times New Roman"/>
          <w:b/>
          <w:bCs/>
          <w:sz w:val="24"/>
          <w:szCs w:val="24"/>
          <w:lang w:eastAsia="zh-CN"/>
        </w:rPr>
        <w:t>Response:</w:t>
      </w:r>
    </w:p>
    <w:p w14:paraId="2EB3696A" w14:textId="23EBE41B" w:rsidR="00CB0385" w:rsidRPr="005D66DB" w:rsidRDefault="00CB0385" w:rsidP="00B54552">
      <w:pPr>
        <w:spacing w:before="100" w:beforeAutospacing="1" w:after="100" w:afterAutospacing="1" w:line="260" w:lineRule="atLeast"/>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We are thankful to the reviewer for the suggestions and the recommendation</w:t>
      </w:r>
      <w:r w:rsidR="00DF32B7" w:rsidRPr="005D66DB">
        <w:rPr>
          <w:rFonts w:ascii="Times New Roman" w:eastAsia="Times New Roman" w:hAnsi="Times New Roman" w:cs="Times New Roman"/>
          <w:sz w:val="24"/>
          <w:szCs w:val="24"/>
          <w:lang w:eastAsia="zh-CN"/>
        </w:rPr>
        <w:t xml:space="preserve"> to improve the quality of this work. We have responded to the suggestions in the following way:</w:t>
      </w:r>
      <w:r w:rsidRPr="005D66DB">
        <w:rPr>
          <w:rFonts w:ascii="Times New Roman" w:eastAsia="Times New Roman" w:hAnsi="Times New Roman" w:cs="Times New Roman"/>
          <w:sz w:val="24"/>
          <w:szCs w:val="24"/>
          <w:lang w:eastAsia="zh-CN"/>
        </w:rPr>
        <w:t xml:space="preserve"> </w:t>
      </w:r>
    </w:p>
    <w:p w14:paraId="053EB565" w14:textId="3536D086" w:rsidR="00CB0385" w:rsidRPr="005D66DB" w:rsidRDefault="00CB0385" w:rsidP="00B54552">
      <w:pPr>
        <w:shd w:val="clear" w:color="auto" w:fill="FFFFFF"/>
        <w:spacing w:after="0" w:line="240" w:lineRule="auto"/>
        <w:jc w:val="both"/>
        <w:rPr>
          <w:rFonts w:ascii="Times New Roman" w:eastAsia="Times New Roman" w:hAnsi="Times New Roman" w:cs="Times New Roman"/>
          <w:b/>
          <w:bCs/>
          <w:i/>
          <w:iCs/>
          <w:sz w:val="24"/>
          <w:szCs w:val="24"/>
          <w:u w:val="single"/>
          <w:lang w:eastAsia="zh-CN"/>
        </w:rPr>
      </w:pPr>
      <w:r w:rsidRPr="005D66DB">
        <w:rPr>
          <w:rFonts w:ascii="Times New Roman" w:eastAsia="Times New Roman" w:hAnsi="Times New Roman" w:cs="Times New Roman"/>
          <w:b/>
          <w:bCs/>
          <w:i/>
          <w:iCs/>
          <w:sz w:val="24"/>
          <w:szCs w:val="24"/>
          <w:u w:val="single"/>
          <w:lang w:eastAsia="zh-CN"/>
        </w:rPr>
        <w:t>Comment</w:t>
      </w:r>
      <w:r w:rsidR="00440771">
        <w:rPr>
          <w:rFonts w:ascii="Times New Roman" w:eastAsia="Times New Roman" w:hAnsi="Times New Roman" w:cs="Times New Roman"/>
          <w:b/>
          <w:bCs/>
          <w:i/>
          <w:iCs/>
          <w:sz w:val="24"/>
          <w:szCs w:val="24"/>
          <w:u w:val="single"/>
          <w:lang w:eastAsia="zh-CN"/>
        </w:rPr>
        <w:t xml:space="preserve"> </w:t>
      </w:r>
      <w:r w:rsidRPr="005D66DB">
        <w:rPr>
          <w:rFonts w:ascii="Times New Roman" w:eastAsia="Times New Roman" w:hAnsi="Times New Roman" w:cs="Times New Roman"/>
          <w:b/>
          <w:bCs/>
          <w:i/>
          <w:iCs/>
          <w:sz w:val="24"/>
          <w:szCs w:val="24"/>
          <w:u w:val="single"/>
          <w:lang w:eastAsia="zh-CN"/>
        </w:rPr>
        <w:t>1</w:t>
      </w:r>
      <w:r w:rsidR="002C04CA" w:rsidRPr="005D66DB">
        <w:rPr>
          <w:rFonts w:ascii="Times New Roman" w:eastAsia="Times New Roman" w:hAnsi="Times New Roman" w:cs="Times New Roman"/>
          <w:b/>
          <w:bCs/>
          <w:i/>
          <w:iCs/>
          <w:sz w:val="24"/>
          <w:szCs w:val="24"/>
          <w:u w:val="single"/>
          <w:lang w:eastAsia="zh-CN"/>
        </w:rPr>
        <w:t>.1</w:t>
      </w:r>
      <w:r w:rsidRPr="005D66DB">
        <w:rPr>
          <w:rFonts w:ascii="Times New Roman" w:eastAsia="Times New Roman" w:hAnsi="Times New Roman" w:cs="Times New Roman"/>
          <w:b/>
          <w:bCs/>
          <w:i/>
          <w:iCs/>
          <w:sz w:val="24"/>
          <w:szCs w:val="24"/>
          <w:u w:val="single"/>
          <w:lang w:eastAsia="zh-CN"/>
        </w:rPr>
        <w:t>:</w:t>
      </w:r>
    </w:p>
    <w:p w14:paraId="74F034BE" w14:textId="77777777" w:rsidR="000E3FB2" w:rsidRPr="005D66DB" w:rsidRDefault="000E3FB2"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60BA605C" w14:textId="77777777" w:rsidR="002C04CA" w:rsidRPr="005D66DB" w:rsidRDefault="000E3FB2"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 xml:space="preserve">i) The authors claim that the model is extendable for other patterns. It is not clear how the model is extendable for other patterns that are not listed in Table 1 or are not supported by current SWfMSs. Are the defined concepts enough? Are there any special control operators that are required to support the other patterns? </w:t>
      </w:r>
    </w:p>
    <w:p w14:paraId="4CFEEABC" w14:textId="4DE3E283" w:rsidR="002C04CA" w:rsidRPr="005D66DB" w:rsidRDefault="002C04CA"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09CB8E8B" w14:textId="6733256D" w:rsidR="009F721D" w:rsidRPr="005D66DB" w:rsidRDefault="009F721D"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i/>
          <w:iCs/>
          <w:sz w:val="24"/>
          <w:szCs w:val="24"/>
          <w:lang w:eastAsia="zh-CN"/>
        </w:rPr>
        <w:t>Response:</w:t>
      </w:r>
      <w:r w:rsidR="001A5BFF" w:rsidRPr="005D66DB">
        <w:rPr>
          <w:rFonts w:ascii="Times New Roman" w:eastAsia="Times New Roman" w:hAnsi="Times New Roman" w:cs="Times New Roman"/>
          <w:b/>
          <w:bCs/>
          <w:i/>
          <w:iCs/>
          <w:sz w:val="24"/>
          <w:szCs w:val="24"/>
          <w:lang w:eastAsia="zh-CN"/>
        </w:rPr>
        <w:t xml:space="preserve"> </w:t>
      </w:r>
      <w:r w:rsidRPr="005D66DB">
        <w:rPr>
          <w:rFonts w:ascii="Times New Roman" w:eastAsia="Times New Roman" w:hAnsi="Times New Roman" w:cs="Times New Roman"/>
          <w:sz w:val="24"/>
          <w:szCs w:val="24"/>
          <w:lang w:eastAsia="zh-CN"/>
        </w:rPr>
        <w:t xml:space="preserve">We have mentioned in our paper </w:t>
      </w:r>
      <w:r w:rsidR="00440771">
        <w:rPr>
          <w:rFonts w:ascii="Times New Roman" w:eastAsia="Times New Roman" w:hAnsi="Times New Roman" w:cs="Times New Roman"/>
          <w:sz w:val="24"/>
          <w:szCs w:val="24"/>
          <w:highlight w:val="yellow"/>
          <w:lang w:eastAsia="zh-CN"/>
        </w:rPr>
        <w:t xml:space="preserve">(see </w:t>
      </w:r>
      <w:r w:rsidR="00440771">
        <w:rPr>
          <w:rFonts w:ascii="Times New Roman" w:eastAsia="Times New Roman" w:hAnsi="Times New Roman" w:cs="Times New Roman"/>
          <w:color w:val="222222"/>
          <w:sz w:val="24"/>
          <w:szCs w:val="24"/>
          <w:highlight w:val="yellow"/>
          <w:lang w:eastAsia="en-AU"/>
        </w:rPr>
        <w:t>line 174-177 on Page</w:t>
      </w:r>
      <w:r w:rsidR="00CD22B4">
        <w:rPr>
          <w:rFonts w:ascii="Times New Roman" w:eastAsia="Times New Roman" w:hAnsi="Times New Roman" w:cs="Times New Roman"/>
          <w:color w:val="222222"/>
          <w:sz w:val="24"/>
          <w:szCs w:val="24"/>
          <w:highlight w:val="yellow"/>
          <w:lang w:eastAsia="en-AU"/>
        </w:rPr>
        <w:t xml:space="preserve"> 5</w:t>
      </w:r>
      <w:r w:rsidR="00440771">
        <w:rPr>
          <w:rFonts w:ascii="Times New Roman" w:eastAsia="Times New Roman" w:hAnsi="Times New Roman" w:cs="Times New Roman"/>
          <w:sz w:val="24"/>
          <w:szCs w:val="24"/>
          <w:lang w:eastAsia="zh-CN"/>
        </w:rPr>
        <w:t>)</w:t>
      </w:r>
      <w:r w:rsidRPr="005D66DB">
        <w:rPr>
          <w:rFonts w:ascii="Times New Roman" w:eastAsia="Times New Roman" w:hAnsi="Times New Roman" w:cs="Times New Roman"/>
          <w:sz w:val="24"/>
          <w:szCs w:val="24"/>
          <w:lang w:eastAsia="zh-CN"/>
        </w:rPr>
        <w:t xml:space="preserve">: </w:t>
      </w:r>
    </w:p>
    <w:p w14:paraId="7ED9A1B6" w14:textId="77777777" w:rsidR="009F721D" w:rsidRPr="005D66DB" w:rsidRDefault="009F721D"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6BA60B90" w14:textId="3B96CFDB" w:rsidR="009F721D" w:rsidRPr="005D66DB" w:rsidRDefault="0072790A" w:rsidP="009F721D">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w:t>
      </w:r>
      <w:r w:rsidR="009F721D" w:rsidRPr="005D66DB">
        <w:rPr>
          <w:rFonts w:ascii="Times New Roman" w:eastAsia="Times New Roman" w:hAnsi="Times New Roman" w:cs="Times New Roman"/>
          <w:color w:val="FF0000"/>
          <w:sz w:val="24"/>
          <w:szCs w:val="24"/>
          <w:lang w:eastAsia="zh-CN"/>
        </w:rPr>
        <w:t>It is worth noticing, we are aiming for a model which can specify most of the listed patterns in Table 1 and is extendable for other patterns.  However, in this paper, we discuss and provide provenance description for the aforementioned eleven requirements only.</w:t>
      </w:r>
      <w:r>
        <w:rPr>
          <w:rFonts w:ascii="Times New Roman" w:eastAsia="Times New Roman" w:hAnsi="Times New Roman" w:cs="Times New Roman"/>
          <w:color w:val="FF0000"/>
          <w:sz w:val="24"/>
          <w:szCs w:val="24"/>
          <w:lang w:eastAsia="zh-CN"/>
        </w:rPr>
        <w:t>”</w:t>
      </w:r>
    </w:p>
    <w:p w14:paraId="0AAB5B64" w14:textId="77777777" w:rsidR="009F721D" w:rsidRPr="005D66DB" w:rsidRDefault="009F721D"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0BC984CC" w14:textId="27B3D985" w:rsidR="009F721D" w:rsidRPr="005D66DB" w:rsidRDefault="0003564A"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 xml:space="preserve">Our focus is on patterns that </w:t>
      </w:r>
      <w:r w:rsidR="0017044A">
        <w:rPr>
          <w:rFonts w:ascii="Times New Roman" w:eastAsia="Times New Roman" w:hAnsi="Times New Roman" w:cs="Times New Roman"/>
          <w:sz w:val="24"/>
          <w:szCs w:val="24"/>
          <w:lang w:eastAsia="zh-CN"/>
        </w:rPr>
        <w:t>Scientific Workflow Management Systems (</w:t>
      </w:r>
      <w:r w:rsidRPr="005D66DB">
        <w:rPr>
          <w:rFonts w:ascii="Times New Roman" w:eastAsia="Times New Roman" w:hAnsi="Times New Roman" w:cs="Times New Roman"/>
          <w:sz w:val="24"/>
          <w:szCs w:val="24"/>
          <w:lang w:eastAsia="zh-CN"/>
        </w:rPr>
        <w:t>SWfMSs</w:t>
      </w:r>
      <w:r w:rsidR="0017044A">
        <w:rPr>
          <w:rFonts w:ascii="Times New Roman" w:eastAsia="Times New Roman" w:hAnsi="Times New Roman" w:cs="Times New Roman"/>
          <w:sz w:val="24"/>
          <w:szCs w:val="24"/>
          <w:lang w:eastAsia="zh-CN"/>
        </w:rPr>
        <w:t>)</w:t>
      </w:r>
      <w:r w:rsidRPr="005D66DB">
        <w:rPr>
          <w:rFonts w:ascii="Times New Roman" w:eastAsia="Times New Roman" w:hAnsi="Times New Roman" w:cs="Times New Roman"/>
          <w:sz w:val="24"/>
          <w:szCs w:val="24"/>
          <w:lang w:eastAsia="zh-CN"/>
        </w:rPr>
        <w:t xml:space="preserve"> support for </w:t>
      </w:r>
      <w:r w:rsidR="0017044A">
        <w:rPr>
          <w:rFonts w:ascii="Times New Roman" w:eastAsia="Times New Roman" w:hAnsi="Times New Roman" w:cs="Times New Roman"/>
          <w:sz w:val="24"/>
          <w:szCs w:val="24"/>
          <w:lang w:eastAsia="zh-CN"/>
        </w:rPr>
        <w:t xml:space="preserve">the </w:t>
      </w:r>
      <w:r w:rsidRPr="005D66DB">
        <w:rPr>
          <w:rFonts w:ascii="Times New Roman" w:eastAsia="Times New Roman" w:hAnsi="Times New Roman" w:cs="Times New Roman"/>
          <w:sz w:val="24"/>
          <w:szCs w:val="24"/>
          <w:lang w:eastAsia="zh-CN"/>
        </w:rPr>
        <w:t xml:space="preserve">scientific workflows. </w:t>
      </w:r>
      <w:r w:rsidR="00264B66" w:rsidRPr="005D66DB">
        <w:rPr>
          <w:rFonts w:ascii="Times New Roman" w:eastAsia="Times New Roman" w:hAnsi="Times New Roman" w:cs="Times New Roman"/>
          <w:sz w:val="24"/>
          <w:szCs w:val="24"/>
          <w:lang w:eastAsia="zh-CN"/>
        </w:rPr>
        <w:t xml:space="preserve">However, we provide sample provenance description of two patterns that are not supported by current SWfMSs at </w:t>
      </w:r>
      <w:hyperlink r:id="rId6" w:history="1">
        <w:r w:rsidR="00264B66" w:rsidRPr="005D66DB">
          <w:rPr>
            <w:rStyle w:val="Hyperlink"/>
            <w:rFonts w:ascii="Times New Roman" w:hAnsi="Times New Roman" w:cs="Times New Roman"/>
            <w:sz w:val="24"/>
            <w:szCs w:val="24"/>
          </w:rPr>
          <w:t>https://github.com/anilabutt/control-flow-model/blob/master/swcf-aligned-prov/control-flow-patterns/or-operators.pdf</w:t>
        </w:r>
      </w:hyperlink>
      <w:r w:rsidR="007B192E">
        <w:rPr>
          <w:rFonts w:ascii="Times New Roman" w:hAnsi="Times New Roman" w:cs="Times New Roman"/>
          <w:sz w:val="24"/>
          <w:szCs w:val="24"/>
        </w:rPr>
        <w:t>. These provenance descriptions are</w:t>
      </w:r>
      <w:r w:rsidR="00264B66" w:rsidRPr="005D66DB">
        <w:rPr>
          <w:rFonts w:ascii="Times New Roman" w:eastAsia="Times New Roman" w:hAnsi="Times New Roman" w:cs="Times New Roman"/>
          <w:sz w:val="24"/>
          <w:szCs w:val="24"/>
          <w:lang w:eastAsia="zh-CN"/>
        </w:rPr>
        <w:t xml:space="preserve"> a proof of concept that the proposed model can describe patterns </w:t>
      </w:r>
      <w:r w:rsidR="00EA1E4E" w:rsidRPr="005D66DB">
        <w:rPr>
          <w:rFonts w:ascii="Times New Roman" w:eastAsia="Times New Roman" w:hAnsi="Times New Roman" w:cs="Times New Roman"/>
          <w:sz w:val="24"/>
          <w:szCs w:val="24"/>
          <w:lang w:eastAsia="zh-CN"/>
        </w:rPr>
        <w:t>other than</w:t>
      </w:r>
      <w:r w:rsidR="00264B66" w:rsidRPr="005D66DB">
        <w:rPr>
          <w:rFonts w:ascii="Times New Roman" w:eastAsia="Times New Roman" w:hAnsi="Times New Roman" w:cs="Times New Roman"/>
          <w:sz w:val="24"/>
          <w:szCs w:val="24"/>
          <w:lang w:eastAsia="zh-CN"/>
        </w:rPr>
        <w:t xml:space="preserve"> the core requirement</w:t>
      </w:r>
      <w:r w:rsidR="0017044A">
        <w:rPr>
          <w:rFonts w:ascii="Times New Roman" w:eastAsia="Times New Roman" w:hAnsi="Times New Roman" w:cs="Times New Roman"/>
          <w:sz w:val="24"/>
          <w:szCs w:val="24"/>
          <w:lang w:eastAsia="zh-CN"/>
        </w:rPr>
        <w:t>s</w:t>
      </w:r>
      <w:r w:rsidR="00465484" w:rsidRPr="005D66DB">
        <w:rPr>
          <w:rFonts w:ascii="Times New Roman" w:eastAsia="Times New Roman" w:hAnsi="Times New Roman" w:cs="Times New Roman"/>
          <w:sz w:val="24"/>
          <w:szCs w:val="24"/>
          <w:lang w:eastAsia="zh-CN"/>
        </w:rPr>
        <w:t>,</w:t>
      </w:r>
      <w:r w:rsidR="00264B66" w:rsidRPr="005D66DB">
        <w:rPr>
          <w:rFonts w:ascii="Times New Roman" w:eastAsia="Times New Roman" w:hAnsi="Times New Roman" w:cs="Times New Roman"/>
          <w:sz w:val="24"/>
          <w:szCs w:val="24"/>
          <w:lang w:eastAsia="zh-CN"/>
        </w:rPr>
        <w:t xml:space="preserve"> </w:t>
      </w:r>
      <w:r w:rsidR="00EA1E4E" w:rsidRPr="005D66DB">
        <w:rPr>
          <w:rFonts w:ascii="Times New Roman" w:eastAsia="Times New Roman" w:hAnsi="Times New Roman" w:cs="Times New Roman"/>
          <w:sz w:val="24"/>
          <w:szCs w:val="24"/>
          <w:lang w:eastAsia="zh-CN"/>
        </w:rPr>
        <w:t>set for</w:t>
      </w:r>
      <w:r w:rsidR="00264B66" w:rsidRPr="005D66DB">
        <w:rPr>
          <w:rFonts w:ascii="Times New Roman" w:eastAsia="Times New Roman" w:hAnsi="Times New Roman" w:cs="Times New Roman"/>
          <w:sz w:val="24"/>
          <w:szCs w:val="24"/>
          <w:lang w:eastAsia="zh-CN"/>
        </w:rPr>
        <w:t xml:space="preserve"> our work presented in this paper</w:t>
      </w:r>
      <w:r w:rsidR="00465484" w:rsidRPr="005D66DB">
        <w:rPr>
          <w:rFonts w:ascii="Times New Roman" w:eastAsia="Times New Roman" w:hAnsi="Times New Roman" w:cs="Times New Roman"/>
          <w:sz w:val="24"/>
          <w:szCs w:val="24"/>
          <w:lang w:eastAsia="zh-CN"/>
        </w:rPr>
        <w:t>, just by using another control operator</w:t>
      </w:r>
      <w:r w:rsidR="00264B66" w:rsidRPr="005D66DB">
        <w:rPr>
          <w:rFonts w:ascii="Times New Roman" w:eastAsia="Times New Roman" w:hAnsi="Times New Roman" w:cs="Times New Roman"/>
          <w:sz w:val="24"/>
          <w:szCs w:val="24"/>
          <w:lang w:eastAsia="zh-CN"/>
        </w:rPr>
        <w:t>.</w:t>
      </w:r>
      <w:r w:rsidR="00264B66" w:rsidRPr="005D66DB">
        <w:rPr>
          <w:rFonts w:ascii="Times New Roman" w:hAnsi="Times New Roman" w:cs="Times New Roman"/>
          <w:sz w:val="24"/>
          <w:szCs w:val="24"/>
        </w:rPr>
        <w:t xml:space="preserve"> </w:t>
      </w:r>
      <w:r w:rsidRPr="005D66DB">
        <w:rPr>
          <w:rFonts w:ascii="Times New Roman" w:eastAsia="Times New Roman" w:hAnsi="Times New Roman" w:cs="Times New Roman"/>
          <w:sz w:val="24"/>
          <w:szCs w:val="24"/>
          <w:lang w:eastAsia="zh-CN"/>
        </w:rPr>
        <w:t xml:space="preserve"> </w:t>
      </w:r>
      <w:r w:rsidR="00465484" w:rsidRPr="005D66DB">
        <w:rPr>
          <w:rFonts w:ascii="Times New Roman" w:eastAsia="Times New Roman" w:hAnsi="Times New Roman" w:cs="Times New Roman"/>
          <w:sz w:val="24"/>
          <w:szCs w:val="24"/>
          <w:lang w:eastAsia="zh-CN"/>
        </w:rPr>
        <w:t>However, to consider other patterns ( i.e., business workflow patterns or the one</w:t>
      </w:r>
      <w:r w:rsidR="0017044A">
        <w:rPr>
          <w:rFonts w:ascii="Times New Roman" w:eastAsia="Times New Roman" w:hAnsi="Times New Roman" w:cs="Times New Roman"/>
          <w:sz w:val="24"/>
          <w:szCs w:val="24"/>
          <w:lang w:eastAsia="zh-CN"/>
        </w:rPr>
        <w:t>s</w:t>
      </w:r>
      <w:r w:rsidR="00465484" w:rsidRPr="005D66DB">
        <w:rPr>
          <w:rFonts w:ascii="Times New Roman" w:eastAsia="Times New Roman" w:hAnsi="Times New Roman" w:cs="Times New Roman"/>
          <w:sz w:val="24"/>
          <w:szCs w:val="24"/>
          <w:lang w:eastAsia="zh-CN"/>
        </w:rPr>
        <w:t xml:space="preserve"> that are not supported by </w:t>
      </w:r>
      <w:r w:rsidR="0017044A">
        <w:rPr>
          <w:rFonts w:ascii="Times New Roman" w:eastAsia="Times New Roman" w:hAnsi="Times New Roman" w:cs="Times New Roman"/>
          <w:sz w:val="24"/>
          <w:szCs w:val="24"/>
          <w:lang w:eastAsia="zh-CN"/>
        </w:rPr>
        <w:t xml:space="preserve">the </w:t>
      </w:r>
      <w:r w:rsidR="00465484" w:rsidRPr="005D66DB">
        <w:rPr>
          <w:rFonts w:ascii="Times New Roman" w:eastAsia="Times New Roman" w:hAnsi="Times New Roman" w:cs="Times New Roman"/>
          <w:sz w:val="24"/>
          <w:szCs w:val="24"/>
          <w:lang w:eastAsia="zh-CN"/>
        </w:rPr>
        <w:t xml:space="preserve">current </w:t>
      </w:r>
      <w:r w:rsidR="0017044A">
        <w:rPr>
          <w:rFonts w:ascii="Times New Roman" w:eastAsia="Times New Roman" w:hAnsi="Times New Roman" w:cs="Times New Roman"/>
          <w:sz w:val="24"/>
          <w:szCs w:val="24"/>
          <w:lang w:eastAsia="zh-CN"/>
        </w:rPr>
        <w:t xml:space="preserve">major </w:t>
      </w:r>
      <w:r w:rsidR="00465484" w:rsidRPr="005D66DB">
        <w:rPr>
          <w:rFonts w:ascii="Times New Roman" w:eastAsia="Times New Roman" w:hAnsi="Times New Roman" w:cs="Times New Roman"/>
          <w:sz w:val="24"/>
          <w:szCs w:val="24"/>
          <w:lang w:eastAsia="zh-CN"/>
        </w:rPr>
        <w:t xml:space="preserve">SWfMSs) we plan to extend and evaluate </w:t>
      </w:r>
      <w:r w:rsidR="0017044A">
        <w:rPr>
          <w:rFonts w:ascii="Times New Roman" w:eastAsia="Times New Roman" w:hAnsi="Times New Roman" w:cs="Times New Roman"/>
          <w:sz w:val="24"/>
          <w:szCs w:val="24"/>
          <w:lang w:eastAsia="zh-CN"/>
        </w:rPr>
        <w:t>Scientific workflow Control-flow (</w:t>
      </w:r>
      <w:r w:rsidR="00465484" w:rsidRPr="005D66DB">
        <w:rPr>
          <w:rFonts w:ascii="Times New Roman" w:eastAsia="Times New Roman" w:hAnsi="Times New Roman" w:cs="Times New Roman"/>
          <w:sz w:val="24"/>
          <w:szCs w:val="24"/>
          <w:lang w:eastAsia="zh-CN"/>
        </w:rPr>
        <w:t>SWCf</w:t>
      </w:r>
      <w:r w:rsidR="0017044A">
        <w:rPr>
          <w:rFonts w:ascii="Times New Roman" w:eastAsia="Times New Roman" w:hAnsi="Times New Roman" w:cs="Times New Roman"/>
          <w:sz w:val="24"/>
          <w:szCs w:val="24"/>
          <w:lang w:eastAsia="zh-CN"/>
        </w:rPr>
        <w:t>)</w:t>
      </w:r>
      <w:r w:rsidR="00465484" w:rsidRPr="005D66DB">
        <w:rPr>
          <w:rFonts w:ascii="Times New Roman" w:eastAsia="Times New Roman" w:hAnsi="Times New Roman" w:cs="Times New Roman"/>
          <w:sz w:val="24"/>
          <w:szCs w:val="24"/>
          <w:lang w:eastAsia="zh-CN"/>
        </w:rPr>
        <w:t xml:space="preserve"> model in future and same is mentioned in the paper</w:t>
      </w:r>
      <w:r w:rsidR="009568E4">
        <w:rPr>
          <w:rFonts w:ascii="Times New Roman" w:eastAsia="Times New Roman" w:hAnsi="Times New Roman" w:cs="Times New Roman"/>
          <w:sz w:val="24"/>
          <w:szCs w:val="24"/>
          <w:lang w:eastAsia="zh-CN"/>
        </w:rPr>
        <w:t xml:space="preserve"> </w:t>
      </w:r>
      <w:r w:rsidR="009568E4">
        <w:rPr>
          <w:rFonts w:ascii="Times New Roman" w:eastAsia="Times New Roman" w:hAnsi="Times New Roman" w:cs="Times New Roman"/>
          <w:sz w:val="24"/>
          <w:szCs w:val="24"/>
          <w:highlight w:val="yellow"/>
          <w:lang w:eastAsia="zh-CN"/>
        </w:rPr>
        <w:t xml:space="preserve">(see </w:t>
      </w:r>
      <w:r w:rsidR="009568E4">
        <w:rPr>
          <w:rFonts w:ascii="Times New Roman" w:eastAsia="Times New Roman" w:hAnsi="Times New Roman" w:cs="Times New Roman"/>
          <w:color w:val="222222"/>
          <w:sz w:val="24"/>
          <w:szCs w:val="24"/>
          <w:highlight w:val="yellow"/>
          <w:lang w:eastAsia="en-AU"/>
        </w:rPr>
        <w:t>line 629-631 on Page</w:t>
      </w:r>
      <w:r w:rsidR="009568E4" w:rsidRPr="0017044A">
        <w:rPr>
          <w:rFonts w:ascii="Times New Roman" w:eastAsia="Times New Roman" w:hAnsi="Times New Roman" w:cs="Times New Roman"/>
          <w:color w:val="222222"/>
          <w:sz w:val="24"/>
          <w:szCs w:val="24"/>
          <w:highlight w:val="yellow"/>
          <w:lang w:eastAsia="en-AU"/>
        </w:rPr>
        <w:t xml:space="preserve"> </w:t>
      </w:r>
      <w:r w:rsidR="009568E4" w:rsidRPr="007B192E">
        <w:rPr>
          <w:rFonts w:ascii="Times New Roman" w:eastAsia="Times New Roman" w:hAnsi="Times New Roman" w:cs="Times New Roman"/>
          <w:color w:val="222222"/>
          <w:sz w:val="24"/>
          <w:szCs w:val="24"/>
          <w:highlight w:val="yellow"/>
          <w:lang w:eastAsia="en-AU"/>
        </w:rPr>
        <w:t>21</w:t>
      </w:r>
      <w:r w:rsidR="009568E4">
        <w:rPr>
          <w:rFonts w:ascii="Times New Roman" w:eastAsia="Times New Roman" w:hAnsi="Times New Roman" w:cs="Times New Roman"/>
          <w:sz w:val="24"/>
          <w:szCs w:val="24"/>
          <w:lang w:eastAsia="zh-CN"/>
        </w:rPr>
        <w:t>).</w:t>
      </w:r>
    </w:p>
    <w:p w14:paraId="64363564" w14:textId="229E2482" w:rsidR="00465484" w:rsidRPr="005D66DB" w:rsidRDefault="00465484"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27EB4494" w14:textId="601275A0" w:rsidR="00465484" w:rsidRPr="005D66DB" w:rsidRDefault="0072790A" w:rsidP="00465484">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w:t>
      </w:r>
      <w:r w:rsidR="00465484" w:rsidRPr="005D66DB">
        <w:rPr>
          <w:rFonts w:ascii="Times New Roman" w:eastAsia="Times New Roman" w:hAnsi="Times New Roman" w:cs="Times New Roman"/>
          <w:color w:val="FF0000"/>
          <w:sz w:val="24"/>
          <w:szCs w:val="24"/>
          <w:lang w:eastAsia="zh-CN"/>
        </w:rPr>
        <w:t>In future work, we will consider specifying all identified control-flow patterns using or extending our model to make SWCf model equally effective provenance model for the scientific as well as business workflows.</w:t>
      </w:r>
      <w:r>
        <w:rPr>
          <w:rFonts w:ascii="Times New Roman" w:eastAsia="Times New Roman" w:hAnsi="Times New Roman" w:cs="Times New Roman"/>
          <w:color w:val="FF0000"/>
          <w:sz w:val="24"/>
          <w:szCs w:val="24"/>
          <w:lang w:eastAsia="zh-CN"/>
        </w:rPr>
        <w:t>”</w:t>
      </w:r>
    </w:p>
    <w:p w14:paraId="595BE7FA" w14:textId="77777777" w:rsidR="00465484" w:rsidRPr="005D66DB" w:rsidRDefault="00465484"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3394A513" w14:textId="688D87B7" w:rsidR="00D12FC9" w:rsidRPr="005D66DB" w:rsidRDefault="00D12FC9"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3E244B51" w14:textId="073E80C0" w:rsidR="000E3FB2" w:rsidRPr="005D66DB" w:rsidRDefault="00D12FC9"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i/>
          <w:iCs/>
          <w:sz w:val="24"/>
          <w:szCs w:val="24"/>
          <w:u w:val="single"/>
          <w:lang w:eastAsia="zh-CN"/>
        </w:rPr>
        <w:t>Comment-1.2:</w:t>
      </w:r>
      <w:r w:rsidR="00B66FE0">
        <w:rPr>
          <w:rFonts w:ascii="Times New Roman" w:eastAsia="Times New Roman" w:hAnsi="Times New Roman" w:cs="Times New Roman"/>
          <w:b/>
          <w:bCs/>
          <w:i/>
          <w:iCs/>
          <w:sz w:val="24"/>
          <w:szCs w:val="24"/>
          <w:u w:val="single"/>
          <w:lang w:eastAsia="zh-CN"/>
        </w:rPr>
        <w:t xml:space="preserve"> </w:t>
      </w:r>
      <w:r w:rsidR="000E3FB2" w:rsidRPr="005D66DB">
        <w:rPr>
          <w:rFonts w:ascii="Times New Roman" w:eastAsia="Times New Roman" w:hAnsi="Times New Roman" w:cs="Times New Roman"/>
          <w:sz w:val="24"/>
          <w:szCs w:val="24"/>
          <w:lang w:eastAsia="zh-CN"/>
        </w:rPr>
        <w:t>Do the authors mean that the workflow execution patterns can also be supported by the proposed model?</w:t>
      </w:r>
    </w:p>
    <w:p w14:paraId="190BF5CD" w14:textId="77777777" w:rsidR="00CB0385" w:rsidRPr="005D66DB" w:rsidRDefault="00CB0385" w:rsidP="00B54552">
      <w:pPr>
        <w:shd w:val="clear" w:color="auto" w:fill="FFFFFF"/>
        <w:spacing w:after="0" w:line="240" w:lineRule="auto"/>
        <w:jc w:val="both"/>
        <w:rPr>
          <w:rFonts w:ascii="Times New Roman" w:eastAsia="Times New Roman" w:hAnsi="Times New Roman" w:cs="Times New Roman"/>
          <w:b/>
          <w:bCs/>
          <w:sz w:val="24"/>
          <w:szCs w:val="24"/>
          <w:lang w:eastAsia="zh-CN"/>
        </w:rPr>
      </w:pPr>
    </w:p>
    <w:p w14:paraId="4F28DE95" w14:textId="1B1C2873" w:rsidR="000907B7" w:rsidRPr="005D66DB" w:rsidRDefault="00CB0385" w:rsidP="000907B7">
      <w:pPr>
        <w:shd w:val="clear" w:color="auto" w:fill="FFFFFF"/>
        <w:spacing w:after="0" w:line="240" w:lineRule="auto"/>
        <w:jc w:val="both"/>
        <w:rPr>
          <w:rFonts w:ascii="Times New Roman" w:eastAsia="Times New Roman" w:hAnsi="Times New Roman" w:cs="Times New Roman"/>
          <w:b/>
          <w:bCs/>
          <w:sz w:val="24"/>
          <w:szCs w:val="24"/>
          <w:lang w:eastAsia="zh-CN"/>
        </w:rPr>
      </w:pPr>
      <w:r w:rsidRPr="005D66DB">
        <w:rPr>
          <w:rFonts w:ascii="Times New Roman" w:eastAsia="Times New Roman" w:hAnsi="Times New Roman" w:cs="Times New Roman"/>
          <w:b/>
          <w:bCs/>
          <w:sz w:val="24"/>
          <w:szCs w:val="24"/>
          <w:lang w:eastAsia="zh-CN"/>
        </w:rPr>
        <w:t>Response:</w:t>
      </w:r>
      <w:r w:rsidR="00D07F34">
        <w:rPr>
          <w:rFonts w:ascii="Times New Roman" w:eastAsia="Times New Roman" w:hAnsi="Times New Roman" w:cs="Times New Roman"/>
          <w:b/>
          <w:bCs/>
          <w:sz w:val="24"/>
          <w:szCs w:val="24"/>
          <w:lang w:eastAsia="zh-CN"/>
        </w:rPr>
        <w:t xml:space="preserve"> </w:t>
      </w:r>
      <w:r w:rsidR="00D07F34" w:rsidRPr="00D07F34">
        <w:rPr>
          <w:rFonts w:ascii="Times New Roman" w:eastAsia="Times New Roman" w:hAnsi="Times New Roman" w:cs="Times New Roman"/>
          <w:sz w:val="24"/>
          <w:szCs w:val="24"/>
          <w:lang w:eastAsia="zh-CN"/>
        </w:rPr>
        <w:t xml:space="preserve">The model proposed </w:t>
      </w:r>
      <w:r w:rsidR="00CA5A5E">
        <w:rPr>
          <w:rFonts w:ascii="Times New Roman" w:eastAsia="Times New Roman" w:hAnsi="Times New Roman" w:cs="Times New Roman"/>
          <w:sz w:val="24"/>
          <w:szCs w:val="24"/>
          <w:lang w:eastAsia="zh-CN"/>
        </w:rPr>
        <w:t xml:space="preserve">in this article is aimed </w:t>
      </w:r>
      <w:r w:rsidR="00D07F34" w:rsidRPr="00D07F34">
        <w:rPr>
          <w:rFonts w:ascii="Times New Roman" w:eastAsia="Times New Roman" w:hAnsi="Times New Roman" w:cs="Times New Roman"/>
          <w:sz w:val="24"/>
          <w:szCs w:val="24"/>
          <w:lang w:eastAsia="zh-CN"/>
        </w:rPr>
        <w:t xml:space="preserve">for capturing workflow specification patterns only. We argue that </w:t>
      </w:r>
      <w:r w:rsidR="00FB5397">
        <w:rPr>
          <w:rFonts w:ascii="Times New Roman" w:eastAsia="Times New Roman" w:hAnsi="Times New Roman" w:cs="Times New Roman"/>
          <w:sz w:val="24"/>
          <w:szCs w:val="24"/>
          <w:lang w:eastAsia="zh-CN"/>
        </w:rPr>
        <w:t xml:space="preserve">the </w:t>
      </w:r>
      <w:r w:rsidR="00D07F34" w:rsidRPr="00D07F34">
        <w:rPr>
          <w:rFonts w:ascii="Times New Roman" w:eastAsia="Times New Roman" w:hAnsi="Times New Roman" w:cs="Times New Roman"/>
          <w:sz w:val="24"/>
          <w:szCs w:val="24"/>
          <w:lang w:eastAsia="zh-CN"/>
        </w:rPr>
        <w:t xml:space="preserve">missing control constructs semantics </w:t>
      </w:r>
      <w:r w:rsidR="00FB5397">
        <w:rPr>
          <w:rFonts w:ascii="Times New Roman" w:eastAsia="Times New Roman" w:hAnsi="Times New Roman" w:cs="Times New Roman"/>
          <w:sz w:val="24"/>
          <w:szCs w:val="24"/>
          <w:lang w:eastAsia="zh-CN"/>
        </w:rPr>
        <w:t>a</w:t>
      </w:r>
      <w:r w:rsidR="00FB5397" w:rsidRPr="00D07F34">
        <w:rPr>
          <w:rFonts w:ascii="Times New Roman" w:eastAsia="Times New Roman" w:hAnsi="Times New Roman" w:cs="Times New Roman"/>
          <w:sz w:val="24"/>
          <w:szCs w:val="24"/>
          <w:lang w:eastAsia="zh-CN"/>
        </w:rPr>
        <w:t xml:space="preserve">ffect </w:t>
      </w:r>
      <w:r w:rsidR="00FB5397">
        <w:rPr>
          <w:rFonts w:ascii="Times New Roman" w:eastAsia="Times New Roman" w:hAnsi="Times New Roman" w:cs="Times New Roman"/>
          <w:sz w:val="24"/>
          <w:szCs w:val="24"/>
          <w:lang w:eastAsia="zh-CN"/>
        </w:rPr>
        <w:t xml:space="preserve">only </w:t>
      </w:r>
      <w:r w:rsidR="00D07F34" w:rsidRPr="00D07F34">
        <w:rPr>
          <w:rFonts w:ascii="Times New Roman" w:eastAsia="Times New Roman" w:hAnsi="Times New Roman" w:cs="Times New Roman"/>
          <w:sz w:val="24"/>
          <w:szCs w:val="24"/>
          <w:lang w:eastAsia="zh-CN"/>
        </w:rPr>
        <w:t xml:space="preserve">prospective provenance </w:t>
      </w:r>
      <w:r w:rsidR="00FB5397">
        <w:rPr>
          <w:rFonts w:ascii="Times New Roman" w:eastAsia="Times New Roman" w:hAnsi="Times New Roman" w:cs="Times New Roman"/>
          <w:sz w:val="24"/>
          <w:szCs w:val="24"/>
          <w:lang w:eastAsia="zh-CN"/>
        </w:rPr>
        <w:t xml:space="preserve">and </w:t>
      </w:r>
      <w:r w:rsidR="00D07F34" w:rsidRPr="00D07F34">
        <w:rPr>
          <w:rFonts w:ascii="Times New Roman" w:eastAsia="Times New Roman" w:hAnsi="Times New Roman" w:cs="Times New Roman"/>
          <w:sz w:val="24"/>
          <w:szCs w:val="24"/>
          <w:lang w:eastAsia="zh-CN"/>
        </w:rPr>
        <w:t xml:space="preserve">our model </w:t>
      </w:r>
      <w:r w:rsidR="007B192E">
        <w:rPr>
          <w:rFonts w:ascii="Times New Roman" w:eastAsia="Times New Roman" w:hAnsi="Times New Roman" w:cs="Times New Roman"/>
          <w:sz w:val="24"/>
          <w:szCs w:val="24"/>
          <w:lang w:eastAsia="zh-CN"/>
        </w:rPr>
        <w:t>can</w:t>
      </w:r>
      <w:r w:rsidR="00D07F34" w:rsidRPr="00D07F34">
        <w:rPr>
          <w:rFonts w:ascii="Times New Roman" w:eastAsia="Times New Roman" w:hAnsi="Times New Roman" w:cs="Times New Roman"/>
          <w:sz w:val="24"/>
          <w:szCs w:val="24"/>
          <w:lang w:eastAsia="zh-CN"/>
        </w:rPr>
        <w:t xml:space="preserve"> capture workflow specification patterns only. </w:t>
      </w:r>
      <w:r w:rsidR="001A7130">
        <w:rPr>
          <w:rFonts w:ascii="Times New Roman" w:eastAsia="Times New Roman" w:hAnsi="Times New Roman" w:cs="Times New Roman"/>
          <w:sz w:val="24"/>
          <w:szCs w:val="24"/>
          <w:lang w:eastAsia="zh-CN"/>
        </w:rPr>
        <w:t xml:space="preserve">However, </w:t>
      </w:r>
      <w:r w:rsidR="00D07F34" w:rsidRPr="00D07F34">
        <w:rPr>
          <w:rFonts w:ascii="Times New Roman" w:eastAsia="Times New Roman" w:hAnsi="Times New Roman" w:cs="Times New Roman"/>
          <w:sz w:val="24"/>
          <w:szCs w:val="24"/>
          <w:lang w:eastAsia="zh-CN"/>
        </w:rPr>
        <w:t xml:space="preserve">to capture </w:t>
      </w:r>
      <w:r w:rsidR="00FB5397">
        <w:rPr>
          <w:rFonts w:ascii="Times New Roman" w:eastAsia="Times New Roman" w:hAnsi="Times New Roman" w:cs="Times New Roman"/>
          <w:sz w:val="24"/>
          <w:szCs w:val="24"/>
          <w:lang w:eastAsia="zh-CN"/>
        </w:rPr>
        <w:t xml:space="preserve">the </w:t>
      </w:r>
      <w:r w:rsidR="00D07F34" w:rsidRPr="00D07F34">
        <w:rPr>
          <w:rFonts w:ascii="Times New Roman" w:eastAsia="Times New Roman" w:hAnsi="Times New Roman" w:cs="Times New Roman"/>
          <w:sz w:val="24"/>
          <w:szCs w:val="24"/>
          <w:lang w:eastAsia="zh-CN"/>
        </w:rPr>
        <w:t xml:space="preserve">execution provenance, the proposed model can be integrated with </w:t>
      </w:r>
      <w:r w:rsidR="00FB5397">
        <w:rPr>
          <w:rFonts w:ascii="Times New Roman" w:eastAsia="Times New Roman" w:hAnsi="Times New Roman" w:cs="Times New Roman"/>
          <w:sz w:val="24"/>
          <w:szCs w:val="24"/>
          <w:lang w:eastAsia="zh-CN"/>
        </w:rPr>
        <w:t xml:space="preserve">the </w:t>
      </w:r>
      <w:r w:rsidR="00D07F34" w:rsidRPr="00D07F34">
        <w:rPr>
          <w:rFonts w:ascii="Times New Roman" w:eastAsia="Times New Roman" w:hAnsi="Times New Roman" w:cs="Times New Roman"/>
          <w:sz w:val="24"/>
          <w:szCs w:val="24"/>
          <w:lang w:eastAsia="zh-CN"/>
        </w:rPr>
        <w:t>existing provenance models</w:t>
      </w:r>
      <w:r w:rsidR="00FB5397">
        <w:rPr>
          <w:rFonts w:ascii="Times New Roman" w:eastAsia="Times New Roman" w:hAnsi="Times New Roman" w:cs="Times New Roman"/>
          <w:sz w:val="24"/>
          <w:szCs w:val="24"/>
          <w:lang w:eastAsia="zh-CN"/>
        </w:rPr>
        <w:t xml:space="preserve"> e.g., ProvOne, Triana, Triverna</w:t>
      </w:r>
      <w:r w:rsidR="00D07F34" w:rsidRPr="00D07F34">
        <w:rPr>
          <w:rFonts w:ascii="Times New Roman" w:eastAsia="Times New Roman" w:hAnsi="Times New Roman" w:cs="Times New Roman"/>
          <w:sz w:val="24"/>
          <w:szCs w:val="24"/>
          <w:lang w:eastAsia="zh-CN"/>
        </w:rPr>
        <w:t xml:space="preserve">. The following text is included in the paper to make </w:t>
      </w:r>
      <w:r w:rsidR="00FB5397">
        <w:rPr>
          <w:rFonts w:ascii="Times New Roman" w:eastAsia="Times New Roman" w:hAnsi="Times New Roman" w:cs="Times New Roman"/>
          <w:sz w:val="24"/>
          <w:szCs w:val="24"/>
          <w:lang w:eastAsia="zh-CN"/>
        </w:rPr>
        <w:t xml:space="preserve">understandings </w:t>
      </w:r>
      <w:r w:rsidR="001A7130">
        <w:rPr>
          <w:rFonts w:ascii="Times New Roman" w:eastAsia="Times New Roman" w:hAnsi="Times New Roman" w:cs="Times New Roman"/>
          <w:sz w:val="24"/>
          <w:szCs w:val="24"/>
          <w:lang w:eastAsia="zh-CN"/>
        </w:rPr>
        <w:t>clearer</w:t>
      </w:r>
      <w:r w:rsidR="000907B7">
        <w:rPr>
          <w:rFonts w:ascii="Times New Roman" w:eastAsia="Times New Roman" w:hAnsi="Times New Roman" w:cs="Times New Roman"/>
          <w:sz w:val="24"/>
          <w:szCs w:val="24"/>
          <w:lang w:eastAsia="zh-CN"/>
        </w:rPr>
        <w:t xml:space="preserve"> </w:t>
      </w:r>
      <w:r w:rsidR="000907B7">
        <w:rPr>
          <w:rFonts w:ascii="Times New Roman" w:eastAsia="Times New Roman" w:hAnsi="Times New Roman" w:cs="Times New Roman"/>
          <w:color w:val="222222"/>
          <w:sz w:val="24"/>
          <w:szCs w:val="24"/>
          <w:lang w:eastAsia="en-AU"/>
        </w:rPr>
        <w:t>(</w:t>
      </w:r>
      <w:r w:rsidR="000907B7" w:rsidRPr="00D17271">
        <w:rPr>
          <w:rFonts w:ascii="Times New Roman" w:eastAsia="Times New Roman" w:hAnsi="Times New Roman" w:cs="Times New Roman"/>
          <w:color w:val="222222"/>
          <w:sz w:val="24"/>
          <w:szCs w:val="24"/>
          <w:highlight w:val="yellow"/>
          <w:lang w:eastAsia="en-AU"/>
        </w:rPr>
        <w:t xml:space="preserve">see line </w:t>
      </w:r>
      <w:r w:rsidR="000907B7">
        <w:rPr>
          <w:rFonts w:ascii="Times New Roman" w:eastAsia="Times New Roman" w:hAnsi="Times New Roman" w:cs="Times New Roman"/>
          <w:color w:val="222222"/>
          <w:sz w:val="24"/>
          <w:szCs w:val="24"/>
          <w:highlight w:val="yellow"/>
          <w:lang w:eastAsia="en-AU"/>
        </w:rPr>
        <w:t>92-97</w:t>
      </w:r>
      <w:r w:rsidR="000907B7" w:rsidRPr="00D17271">
        <w:rPr>
          <w:rFonts w:ascii="Times New Roman" w:eastAsia="Times New Roman" w:hAnsi="Times New Roman" w:cs="Times New Roman"/>
          <w:color w:val="222222"/>
          <w:sz w:val="24"/>
          <w:szCs w:val="24"/>
          <w:highlight w:val="yellow"/>
          <w:lang w:eastAsia="en-AU"/>
        </w:rPr>
        <w:t xml:space="preserve"> </w:t>
      </w:r>
      <w:r w:rsidR="000907B7">
        <w:rPr>
          <w:rFonts w:ascii="Times New Roman" w:eastAsia="Times New Roman" w:hAnsi="Times New Roman" w:cs="Times New Roman"/>
          <w:color w:val="222222"/>
          <w:sz w:val="24"/>
          <w:szCs w:val="24"/>
          <w:highlight w:val="yellow"/>
          <w:lang w:eastAsia="en-AU"/>
        </w:rPr>
        <w:t xml:space="preserve">and line 105-109 </w:t>
      </w:r>
      <w:r w:rsidR="000907B7" w:rsidRPr="00D17271">
        <w:rPr>
          <w:rFonts w:ascii="Times New Roman" w:eastAsia="Times New Roman" w:hAnsi="Times New Roman" w:cs="Times New Roman"/>
          <w:color w:val="222222"/>
          <w:sz w:val="24"/>
          <w:szCs w:val="24"/>
          <w:highlight w:val="yellow"/>
          <w:lang w:eastAsia="en-AU"/>
        </w:rPr>
        <w:t xml:space="preserve">on Page </w:t>
      </w:r>
      <w:r w:rsidR="000907B7">
        <w:rPr>
          <w:rFonts w:ascii="Times New Roman" w:eastAsia="Times New Roman" w:hAnsi="Times New Roman" w:cs="Times New Roman"/>
          <w:color w:val="222222"/>
          <w:sz w:val="24"/>
          <w:szCs w:val="24"/>
          <w:highlight w:val="yellow"/>
          <w:lang w:eastAsia="en-AU"/>
        </w:rPr>
        <w:t>3</w:t>
      </w:r>
      <w:r w:rsidR="000907B7" w:rsidRPr="00BB556D">
        <w:rPr>
          <w:rFonts w:ascii="Times New Roman" w:eastAsia="Times New Roman" w:hAnsi="Times New Roman" w:cs="Times New Roman"/>
          <w:color w:val="222222"/>
          <w:sz w:val="24"/>
          <w:szCs w:val="24"/>
          <w:highlight w:val="yellow"/>
          <w:lang w:eastAsia="en-AU"/>
        </w:rPr>
        <w:t>)</w:t>
      </w:r>
      <w:r w:rsidR="000907B7">
        <w:rPr>
          <w:rFonts w:ascii="Times New Roman" w:eastAsia="Times New Roman" w:hAnsi="Times New Roman" w:cs="Times New Roman"/>
          <w:color w:val="222222"/>
          <w:sz w:val="24"/>
          <w:szCs w:val="24"/>
          <w:lang w:eastAsia="en-AU"/>
        </w:rPr>
        <w:t xml:space="preserve"> .</w:t>
      </w:r>
      <w:r w:rsidR="000907B7">
        <w:rPr>
          <w:rFonts w:ascii="Times New Roman" w:eastAsia="Times New Roman" w:hAnsi="Times New Roman" w:cs="Times New Roman"/>
          <w:sz w:val="24"/>
          <w:szCs w:val="24"/>
          <w:lang w:eastAsia="zh-CN"/>
        </w:rPr>
        <w:t xml:space="preserve"> </w:t>
      </w:r>
      <w:r w:rsidR="000907B7" w:rsidRPr="00D07F34">
        <w:rPr>
          <w:rFonts w:ascii="Times New Roman" w:eastAsia="Times New Roman" w:hAnsi="Times New Roman" w:cs="Times New Roman"/>
          <w:sz w:val="24"/>
          <w:szCs w:val="24"/>
          <w:lang w:eastAsia="zh-CN"/>
        </w:rPr>
        <w:t xml:space="preserve">  </w:t>
      </w:r>
    </w:p>
    <w:p w14:paraId="6CB45B52" w14:textId="293F3140" w:rsidR="00CB0385" w:rsidRPr="005D66DB" w:rsidRDefault="00CB0385" w:rsidP="00B54552">
      <w:pPr>
        <w:shd w:val="clear" w:color="auto" w:fill="FFFFFF"/>
        <w:spacing w:after="0" w:line="240" w:lineRule="auto"/>
        <w:jc w:val="both"/>
        <w:rPr>
          <w:rFonts w:ascii="Times New Roman" w:eastAsia="Times New Roman" w:hAnsi="Times New Roman" w:cs="Times New Roman"/>
          <w:b/>
          <w:bCs/>
          <w:sz w:val="24"/>
          <w:szCs w:val="24"/>
          <w:lang w:eastAsia="zh-CN"/>
        </w:rPr>
      </w:pPr>
    </w:p>
    <w:p w14:paraId="78513B63" w14:textId="00133945" w:rsidR="00A7439B" w:rsidRDefault="00D07F34" w:rsidP="00D07F34">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4"/>
          <w:szCs w:val="24"/>
          <w:lang w:eastAsia="zh-CN"/>
        </w:rPr>
      </w:pPr>
      <w:r w:rsidRPr="00D07F34">
        <w:rPr>
          <w:rFonts w:ascii="Times New Roman" w:eastAsia="Times New Roman" w:hAnsi="Times New Roman" w:cs="Times New Roman"/>
          <w:color w:val="FF0000"/>
          <w:sz w:val="24"/>
          <w:szCs w:val="24"/>
          <w:lang w:eastAsia="zh-CN"/>
        </w:rPr>
        <w:t>“The retrospective provenance of a control-flow workflow does not include workflow control constructs as the execution trace itself typically specifies the activity and the discrete-time points at which the activity has happened. Therefore, overlooking control constructs in existing provenance models does not affect their ability to capture the retrospective provenance (i.e., the information about a workflow execution). However, it results in underspecified workflows (i.e., incomplete prospective provenance) that raise several problems”</w:t>
      </w:r>
    </w:p>
    <w:p w14:paraId="7C88B9C5" w14:textId="31A9219A" w:rsidR="00074A84" w:rsidRPr="00D07F34" w:rsidRDefault="00074A84" w:rsidP="00D07F34">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w:t>
      </w:r>
      <w:r w:rsidRPr="00074A84">
        <w:rPr>
          <w:rFonts w:ascii="Times New Roman" w:eastAsia="Times New Roman" w:hAnsi="Times New Roman" w:cs="Times New Roman"/>
          <w:color w:val="FF0000"/>
          <w:sz w:val="24"/>
          <w:szCs w:val="24"/>
          <w:lang w:eastAsia="zh-CN"/>
        </w:rPr>
        <w:t xml:space="preserve">To address these problems, we identified control-flow patterns that a model must be able to describe to be an acceptable model for scientific workflows prospective provenance. Further, we present a provenance model to capture prospective provenance for scientific workflows that can specify control-flow </w:t>
      </w:r>
      <w:r w:rsidR="000449CD" w:rsidRPr="00074A84">
        <w:rPr>
          <w:rFonts w:ascii="Times New Roman" w:eastAsia="Times New Roman" w:hAnsi="Times New Roman" w:cs="Times New Roman"/>
          <w:color w:val="FF0000"/>
          <w:sz w:val="24"/>
          <w:szCs w:val="24"/>
          <w:lang w:eastAsia="zh-CN"/>
        </w:rPr>
        <w:t>patterns and</w:t>
      </w:r>
      <w:r w:rsidRPr="00074A84">
        <w:rPr>
          <w:rFonts w:ascii="Times New Roman" w:eastAsia="Times New Roman" w:hAnsi="Times New Roman" w:cs="Times New Roman"/>
          <w:color w:val="FF0000"/>
          <w:sz w:val="24"/>
          <w:szCs w:val="24"/>
          <w:lang w:eastAsia="zh-CN"/>
        </w:rPr>
        <w:t xml:space="preserve"> provide the means to integrate this model with existing provenance models.</w:t>
      </w:r>
      <w:r>
        <w:rPr>
          <w:rFonts w:ascii="Times New Roman" w:eastAsia="Times New Roman" w:hAnsi="Times New Roman" w:cs="Times New Roman"/>
          <w:color w:val="FF0000"/>
          <w:sz w:val="24"/>
          <w:szCs w:val="24"/>
          <w:lang w:eastAsia="zh-CN"/>
        </w:rPr>
        <w:t>”</w:t>
      </w:r>
    </w:p>
    <w:p w14:paraId="16FD9CE3" w14:textId="61F47495" w:rsidR="00CB0385" w:rsidRPr="005D66DB" w:rsidRDefault="00CB0385"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35BEB58C" w14:textId="68830E34" w:rsidR="000E3FB2" w:rsidRPr="005D66DB" w:rsidRDefault="00CB0385"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i/>
          <w:iCs/>
          <w:sz w:val="24"/>
          <w:szCs w:val="24"/>
          <w:u w:val="single"/>
          <w:lang w:eastAsia="zh-CN"/>
        </w:rPr>
        <w:t>Comment-2:</w:t>
      </w:r>
      <w:r w:rsidR="00B66FE0">
        <w:rPr>
          <w:rFonts w:ascii="Times New Roman" w:eastAsia="Times New Roman" w:hAnsi="Times New Roman" w:cs="Times New Roman"/>
          <w:b/>
          <w:bCs/>
          <w:i/>
          <w:iCs/>
          <w:sz w:val="24"/>
          <w:szCs w:val="24"/>
          <w:u w:val="single"/>
          <w:lang w:eastAsia="zh-CN"/>
        </w:rPr>
        <w:t xml:space="preserve"> </w:t>
      </w:r>
      <w:r w:rsidR="000E3FB2" w:rsidRPr="005D66DB">
        <w:rPr>
          <w:rFonts w:ascii="Times New Roman" w:eastAsia="Times New Roman" w:hAnsi="Times New Roman" w:cs="Times New Roman"/>
          <w:sz w:val="24"/>
          <w:szCs w:val="24"/>
          <w:lang w:eastAsia="zh-CN"/>
        </w:rPr>
        <w:t>ii) (Page 6) It is not clear why ProvOne cannot specify some control patterns.</w:t>
      </w:r>
    </w:p>
    <w:p w14:paraId="70477D45" w14:textId="3EF17758" w:rsidR="000E3FB2" w:rsidRPr="005D66DB" w:rsidRDefault="000E3FB2"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507C41A9" w14:textId="2ED4DAEB" w:rsidR="00CB0385" w:rsidRPr="008C4EC3" w:rsidRDefault="00CB0385" w:rsidP="005D66DB">
      <w:pPr>
        <w:shd w:val="clear" w:color="auto" w:fill="FFFFFF"/>
        <w:spacing w:after="0" w:line="240" w:lineRule="auto"/>
        <w:jc w:val="both"/>
        <w:rPr>
          <w:rFonts w:ascii="Times New Roman" w:eastAsia="Times New Roman" w:hAnsi="Times New Roman" w:cs="Times New Roman"/>
          <w:b/>
          <w:bCs/>
          <w:sz w:val="24"/>
          <w:szCs w:val="24"/>
          <w:lang w:eastAsia="zh-CN"/>
        </w:rPr>
      </w:pPr>
      <w:r w:rsidRPr="005D66DB">
        <w:rPr>
          <w:rFonts w:ascii="Times New Roman" w:eastAsia="Times New Roman" w:hAnsi="Times New Roman" w:cs="Times New Roman"/>
          <w:b/>
          <w:bCs/>
          <w:sz w:val="24"/>
          <w:szCs w:val="24"/>
          <w:lang w:eastAsia="zh-CN"/>
        </w:rPr>
        <w:t>Response:</w:t>
      </w:r>
      <w:r w:rsidR="005D66DB" w:rsidRPr="005D66DB">
        <w:rPr>
          <w:rFonts w:ascii="Times New Roman" w:eastAsia="Times New Roman" w:hAnsi="Times New Roman" w:cs="Times New Roman"/>
          <w:b/>
          <w:bCs/>
          <w:sz w:val="24"/>
          <w:szCs w:val="24"/>
          <w:lang w:eastAsia="zh-CN"/>
        </w:rPr>
        <w:t xml:space="preserve"> </w:t>
      </w:r>
      <w:r w:rsidR="00DF32B7" w:rsidRPr="005D66DB">
        <w:rPr>
          <w:rFonts w:ascii="Times New Roman" w:eastAsia="Times New Roman" w:hAnsi="Times New Roman" w:cs="Times New Roman"/>
          <w:sz w:val="24"/>
          <w:szCs w:val="24"/>
        </w:rPr>
        <w:t xml:space="preserve">The text has been </w:t>
      </w:r>
      <w:r w:rsidR="003F657C">
        <w:rPr>
          <w:rFonts w:ascii="Times New Roman" w:eastAsia="Times New Roman" w:hAnsi="Times New Roman" w:cs="Times New Roman"/>
          <w:sz w:val="24"/>
          <w:szCs w:val="24"/>
        </w:rPr>
        <w:t>changed in the revised manuscript</w:t>
      </w:r>
      <w:r w:rsidR="003F657C" w:rsidRPr="005D66DB">
        <w:rPr>
          <w:rFonts w:ascii="Times New Roman" w:eastAsia="Times New Roman" w:hAnsi="Times New Roman" w:cs="Times New Roman"/>
          <w:sz w:val="24"/>
          <w:szCs w:val="24"/>
        </w:rPr>
        <w:t xml:space="preserve"> </w:t>
      </w:r>
      <w:r w:rsidR="00DF32B7" w:rsidRPr="005D66DB">
        <w:rPr>
          <w:rFonts w:ascii="Times New Roman" w:eastAsia="Times New Roman" w:hAnsi="Times New Roman" w:cs="Times New Roman"/>
          <w:sz w:val="24"/>
          <w:szCs w:val="24"/>
        </w:rPr>
        <w:t xml:space="preserve">to </w:t>
      </w:r>
      <w:r w:rsidR="00B541F0">
        <w:rPr>
          <w:rFonts w:ascii="Times New Roman" w:eastAsia="Times New Roman" w:hAnsi="Times New Roman" w:cs="Times New Roman"/>
          <w:sz w:val="24"/>
          <w:szCs w:val="24"/>
        </w:rPr>
        <w:t>highlight</w:t>
      </w:r>
      <w:r w:rsidR="001C2CF2" w:rsidRPr="005D66DB">
        <w:rPr>
          <w:rFonts w:ascii="Times New Roman" w:eastAsia="Times New Roman" w:hAnsi="Times New Roman" w:cs="Times New Roman"/>
          <w:sz w:val="24"/>
          <w:szCs w:val="24"/>
        </w:rPr>
        <w:t xml:space="preserve"> ProvONE</w:t>
      </w:r>
      <w:ins w:id="0" w:author="Butt, Anila (L&amp;W, Black Mountain)" w:date="2020-08-18T10:40:00Z">
        <w:r w:rsidR="00B541F0">
          <w:rPr>
            <w:rFonts w:ascii="Times New Roman" w:eastAsia="Times New Roman" w:hAnsi="Times New Roman" w:cs="Times New Roman"/>
            <w:sz w:val="24"/>
            <w:szCs w:val="24"/>
          </w:rPr>
          <w:t>’s</w:t>
        </w:r>
      </w:ins>
      <w:r w:rsidR="001C2CF2" w:rsidRPr="005D66DB">
        <w:rPr>
          <w:rFonts w:ascii="Times New Roman" w:eastAsia="Times New Roman" w:hAnsi="Times New Roman" w:cs="Times New Roman"/>
          <w:sz w:val="24"/>
          <w:szCs w:val="24"/>
        </w:rPr>
        <w:t xml:space="preserve"> limitations </w:t>
      </w:r>
      <w:r w:rsidR="00B541F0">
        <w:rPr>
          <w:rFonts w:ascii="Times New Roman" w:eastAsia="Times New Roman" w:hAnsi="Times New Roman" w:cs="Times New Roman"/>
          <w:sz w:val="24"/>
          <w:szCs w:val="24"/>
        </w:rPr>
        <w:t>in</w:t>
      </w:r>
      <w:r w:rsidR="00B541F0" w:rsidRPr="005D66DB">
        <w:rPr>
          <w:rFonts w:ascii="Times New Roman" w:eastAsia="Times New Roman" w:hAnsi="Times New Roman" w:cs="Times New Roman"/>
          <w:sz w:val="24"/>
          <w:szCs w:val="24"/>
        </w:rPr>
        <w:t xml:space="preserve"> </w:t>
      </w:r>
      <w:r w:rsidR="003F657C">
        <w:rPr>
          <w:rFonts w:ascii="Times New Roman" w:eastAsia="Times New Roman" w:hAnsi="Times New Roman" w:cs="Times New Roman"/>
          <w:sz w:val="24"/>
          <w:szCs w:val="24"/>
        </w:rPr>
        <w:t xml:space="preserve">context of </w:t>
      </w:r>
      <w:r w:rsidR="001C2CF2" w:rsidRPr="005D66DB">
        <w:rPr>
          <w:rFonts w:ascii="Times New Roman" w:eastAsia="Times New Roman" w:hAnsi="Times New Roman" w:cs="Times New Roman"/>
          <w:sz w:val="24"/>
          <w:szCs w:val="24"/>
        </w:rPr>
        <w:t>specify</w:t>
      </w:r>
      <w:r w:rsidR="00B541F0">
        <w:rPr>
          <w:rFonts w:ascii="Times New Roman" w:eastAsia="Times New Roman" w:hAnsi="Times New Roman" w:cs="Times New Roman"/>
          <w:sz w:val="24"/>
          <w:szCs w:val="24"/>
        </w:rPr>
        <w:t>ing</w:t>
      </w:r>
      <w:r w:rsidR="001C2CF2" w:rsidRPr="005D66DB">
        <w:rPr>
          <w:rFonts w:ascii="Times New Roman" w:eastAsia="Times New Roman" w:hAnsi="Times New Roman" w:cs="Times New Roman"/>
          <w:sz w:val="24"/>
          <w:szCs w:val="24"/>
        </w:rPr>
        <w:t xml:space="preserve"> some control patterns</w:t>
      </w:r>
      <w:r w:rsidR="00DF32B7" w:rsidRPr="005D66DB">
        <w:rPr>
          <w:rFonts w:ascii="Times New Roman" w:eastAsia="Times New Roman" w:hAnsi="Times New Roman" w:cs="Times New Roman"/>
          <w:sz w:val="24"/>
          <w:szCs w:val="24"/>
        </w:rPr>
        <w:t xml:space="preserve">. These changes are </w:t>
      </w:r>
      <w:r w:rsidR="008C4EC3">
        <w:rPr>
          <w:rFonts w:ascii="Times New Roman" w:eastAsia="Times New Roman" w:hAnsi="Times New Roman" w:cs="Times New Roman"/>
          <w:sz w:val="24"/>
          <w:szCs w:val="24"/>
        </w:rPr>
        <w:t xml:space="preserve">included in the paper </w:t>
      </w:r>
      <w:r w:rsidR="008C4EC3">
        <w:rPr>
          <w:rFonts w:ascii="Times New Roman" w:eastAsia="Times New Roman" w:hAnsi="Times New Roman" w:cs="Times New Roman"/>
          <w:color w:val="222222"/>
          <w:sz w:val="24"/>
          <w:szCs w:val="24"/>
          <w:lang w:eastAsia="en-AU"/>
        </w:rPr>
        <w:t>(</w:t>
      </w:r>
      <w:r w:rsidR="008C4EC3" w:rsidRPr="00D17271">
        <w:rPr>
          <w:rFonts w:ascii="Times New Roman" w:eastAsia="Times New Roman" w:hAnsi="Times New Roman" w:cs="Times New Roman"/>
          <w:color w:val="222222"/>
          <w:sz w:val="24"/>
          <w:szCs w:val="24"/>
          <w:highlight w:val="yellow"/>
          <w:lang w:eastAsia="en-AU"/>
        </w:rPr>
        <w:t xml:space="preserve">see </w:t>
      </w:r>
      <w:r w:rsidR="008C4EC3">
        <w:rPr>
          <w:rFonts w:ascii="Times New Roman" w:eastAsia="Times New Roman" w:hAnsi="Times New Roman" w:cs="Times New Roman"/>
          <w:color w:val="222222"/>
          <w:sz w:val="24"/>
          <w:szCs w:val="24"/>
          <w:highlight w:val="yellow"/>
          <w:lang w:eastAsia="en-AU"/>
        </w:rPr>
        <w:t xml:space="preserve">line 200-205 </w:t>
      </w:r>
      <w:r w:rsidR="008C4EC3" w:rsidRPr="00D17271">
        <w:rPr>
          <w:rFonts w:ascii="Times New Roman" w:eastAsia="Times New Roman" w:hAnsi="Times New Roman" w:cs="Times New Roman"/>
          <w:color w:val="222222"/>
          <w:sz w:val="24"/>
          <w:szCs w:val="24"/>
          <w:highlight w:val="yellow"/>
          <w:lang w:eastAsia="en-AU"/>
        </w:rPr>
        <w:t xml:space="preserve">on Page </w:t>
      </w:r>
      <w:r w:rsidR="008C4EC3">
        <w:rPr>
          <w:rFonts w:ascii="Times New Roman" w:eastAsia="Times New Roman" w:hAnsi="Times New Roman" w:cs="Times New Roman"/>
          <w:color w:val="222222"/>
          <w:sz w:val="24"/>
          <w:szCs w:val="24"/>
          <w:highlight w:val="yellow"/>
          <w:lang w:eastAsia="en-AU"/>
        </w:rPr>
        <w:t>7</w:t>
      </w:r>
      <w:r w:rsidR="008C4EC3" w:rsidRPr="00BB556D">
        <w:rPr>
          <w:rFonts w:ascii="Times New Roman" w:eastAsia="Times New Roman" w:hAnsi="Times New Roman" w:cs="Times New Roman"/>
          <w:color w:val="222222"/>
          <w:sz w:val="24"/>
          <w:szCs w:val="24"/>
          <w:highlight w:val="yellow"/>
          <w:lang w:eastAsia="en-AU"/>
        </w:rPr>
        <w:t>)</w:t>
      </w:r>
      <w:r w:rsidR="008C4EC3">
        <w:rPr>
          <w:rFonts w:ascii="Times New Roman" w:eastAsia="Times New Roman" w:hAnsi="Times New Roman" w:cs="Times New Roman"/>
          <w:color w:val="222222"/>
          <w:sz w:val="24"/>
          <w:szCs w:val="24"/>
          <w:lang w:eastAsia="en-AU"/>
        </w:rPr>
        <w:t xml:space="preserve"> </w:t>
      </w:r>
      <w:r w:rsidR="00B541F0">
        <w:rPr>
          <w:rFonts w:ascii="Times New Roman" w:eastAsia="Times New Roman" w:hAnsi="Times New Roman" w:cs="Times New Roman"/>
          <w:color w:val="222222"/>
          <w:sz w:val="24"/>
          <w:szCs w:val="24"/>
          <w:lang w:eastAsia="en-AU"/>
        </w:rPr>
        <w:t xml:space="preserve">as: </w:t>
      </w:r>
      <w:r w:rsidR="008C4EC3">
        <w:rPr>
          <w:rFonts w:ascii="Times New Roman" w:eastAsia="Times New Roman" w:hAnsi="Times New Roman" w:cs="Times New Roman"/>
          <w:sz w:val="24"/>
          <w:szCs w:val="24"/>
          <w:lang w:eastAsia="zh-CN"/>
        </w:rPr>
        <w:t xml:space="preserve"> </w:t>
      </w:r>
      <w:r w:rsidR="008C4EC3" w:rsidRPr="00D07F34">
        <w:rPr>
          <w:rFonts w:ascii="Times New Roman" w:eastAsia="Times New Roman" w:hAnsi="Times New Roman" w:cs="Times New Roman"/>
          <w:sz w:val="24"/>
          <w:szCs w:val="24"/>
          <w:lang w:eastAsia="zh-CN"/>
        </w:rPr>
        <w:t xml:space="preserve">  </w:t>
      </w:r>
    </w:p>
    <w:p w14:paraId="3CFCF744" w14:textId="77777777" w:rsidR="002B7F14" w:rsidRPr="005D66DB" w:rsidRDefault="002B7F14" w:rsidP="005D66DB">
      <w:pPr>
        <w:shd w:val="clear" w:color="auto" w:fill="FFFFFF"/>
        <w:spacing w:after="0" w:line="240" w:lineRule="auto"/>
        <w:jc w:val="both"/>
        <w:rPr>
          <w:rFonts w:ascii="Times New Roman" w:eastAsia="Times New Roman" w:hAnsi="Times New Roman" w:cs="Times New Roman"/>
          <w:sz w:val="24"/>
          <w:szCs w:val="24"/>
          <w:lang w:eastAsia="zh-CN"/>
        </w:rPr>
      </w:pPr>
    </w:p>
    <w:p w14:paraId="2897AF61" w14:textId="56A59C6E" w:rsidR="00B27D87" w:rsidRPr="005D66DB" w:rsidRDefault="0072790A" w:rsidP="00B54552">
      <w:pPr>
        <w:pStyle w:val="ListParagraph"/>
        <w:numPr>
          <w:ilvl w:val="0"/>
          <w:numId w:val="1"/>
        </w:numPr>
        <w:shd w:val="clear" w:color="auto" w:fill="FFFFFF"/>
        <w:spacing w:after="0" w:line="240" w:lineRule="auto"/>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w:t>
      </w:r>
      <w:r w:rsidR="00B27D87" w:rsidRPr="005D66DB">
        <w:rPr>
          <w:rFonts w:ascii="Times New Roman" w:eastAsia="Times New Roman" w:hAnsi="Times New Roman" w:cs="Times New Roman"/>
          <w:color w:val="FF0000"/>
          <w:sz w:val="24"/>
          <w:szCs w:val="24"/>
          <w:lang w:eastAsia="zh-CN"/>
        </w:rPr>
        <w:t>The parallel split  and  synchronisation  patterns,  which  represent  an  unconditional  dataflow  ‘to’  and ‘from’  multiple  tasks,  can  be  modelled  using  the ‘Controller’ class  in  accordance  with  the cardinality constraints defined with ‘Program’ in ProvONE. However, ProvONE is unable to define other control patterns (i.e., R4, ..., R11) because it lacks a class or property to model the conditional constructs like if/else or case structure.</w:t>
      </w:r>
      <w:r>
        <w:rPr>
          <w:rFonts w:ascii="Times New Roman" w:eastAsia="Times New Roman" w:hAnsi="Times New Roman" w:cs="Times New Roman"/>
          <w:color w:val="FF0000"/>
          <w:sz w:val="24"/>
          <w:szCs w:val="24"/>
          <w:lang w:eastAsia="zh-CN"/>
        </w:rPr>
        <w:t>”</w:t>
      </w:r>
    </w:p>
    <w:p w14:paraId="3AAB77EC" w14:textId="5E60D5B7" w:rsidR="00B27D87" w:rsidRPr="005D66DB" w:rsidRDefault="00B27D87"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019DAFDD" w14:textId="4E63CC9F" w:rsidR="000E3FB2" w:rsidRPr="005D66DB" w:rsidRDefault="00CB0385"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i/>
          <w:iCs/>
          <w:sz w:val="24"/>
          <w:szCs w:val="24"/>
          <w:u w:val="single"/>
          <w:lang w:eastAsia="zh-CN"/>
        </w:rPr>
        <w:t>Comment-3:</w:t>
      </w:r>
      <w:r w:rsidR="005D66DB" w:rsidRPr="005D66DB">
        <w:rPr>
          <w:rFonts w:ascii="Times New Roman" w:eastAsia="Times New Roman" w:hAnsi="Times New Roman" w:cs="Times New Roman"/>
          <w:b/>
          <w:bCs/>
          <w:i/>
          <w:iCs/>
          <w:sz w:val="24"/>
          <w:szCs w:val="24"/>
          <w:u w:val="single"/>
          <w:lang w:eastAsia="zh-CN"/>
        </w:rPr>
        <w:t xml:space="preserve"> </w:t>
      </w:r>
      <w:r w:rsidR="000E3FB2" w:rsidRPr="005D66DB">
        <w:rPr>
          <w:rFonts w:ascii="Times New Roman" w:eastAsia="Times New Roman" w:hAnsi="Times New Roman" w:cs="Times New Roman"/>
          <w:sz w:val="24"/>
          <w:szCs w:val="24"/>
          <w:lang w:eastAsia="zh-CN"/>
        </w:rPr>
        <w:t>iii) How is the definition of swcf:Task different from prov:Activity? What uniqueness does the task concept bring to the model that prov already does not provide?</w:t>
      </w:r>
    </w:p>
    <w:p w14:paraId="704B85D0" w14:textId="77777777" w:rsidR="007A2FD8" w:rsidRPr="005D66DB" w:rsidRDefault="007A2FD8" w:rsidP="00B54552">
      <w:pPr>
        <w:shd w:val="clear" w:color="auto" w:fill="FFFFFF"/>
        <w:spacing w:after="0" w:line="240" w:lineRule="auto"/>
        <w:jc w:val="both"/>
        <w:rPr>
          <w:rFonts w:ascii="Times New Roman" w:eastAsia="Times New Roman" w:hAnsi="Times New Roman" w:cs="Times New Roman"/>
          <w:b/>
          <w:bCs/>
          <w:sz w:val="24"/>
          <w:szCs w:val="24"/>
          <w:lang w:eastAsia="zh-CN"/>
        </w:rPr>
      </w:pPr>
    </w:p>
    <w:p w14:paraId="0DB5A8EA" w14:textId="17877A94" w:rsidR="008C5077" w:rsidRPr="005D66DB" w:rsidRDefault="00390DE0" w:rsidP="00BB04B1">
      <w:pPr>
        <w:shd w:val="clear" w:color="auto" w:fill="FFFFFF"/>
        <w:spacing w:after="0" w:line="240" w:lineRule="auto"/>
        <w:jc w:val="both"/>
        <w:rPr>
          <w:rFonts w:ascii="Times New Roman" w:eastAsia="Times New Roman" w:hAnsi="Times New Roman" w:cs="Times New Roman"/>
          <w:sz w:val="24"/>
          <w:szCs w:val="24"/>
        </w:rPr>
      </w:pPr>
      <w:r w:rsidRPr="005D66DB">
        <w:rPr>
          <w:rFonts w:ascii="Times New Roman" w:eastAsia="Times New Roman" w:hAnsi="Times New Roman" w:cs="Times New Roman"/>
          <w:b/>
          <w:bCs/>
          <w:sz w:val="24"/>
          <w:szCs w:val="24"/>
          <w:lang w:eastAsia="zh-CN"/>
        </w:rPr>
        <w:t>Response:</w:t>
      </w:r>
      <w:r w:rsidR="00BB04B1" w:rsidRPr="005D66DB">
        <w:rPr>
          <w:rFonts w:ascii="Times New Roman" w:eastAsia="Times New Roman" w:hAnsi="Times New Roman" w:cs="Times New Roman"/>
          <w:b/>
          <w:bCs/>
          <w:sz w:val="24"/>
          <w:szCs w:val="24"/>
          <w:lang w:eastAsia="zh-CN"/>
        </w:rPr>
        <w:t xml:space="preserve"> </w:t>
      </w:r>
      <w:r w:rsidR="007A2FD8" w:rsidRPr="005D66DB">
        <w:rPr>
          <w:rFonts w:ascii="Times New Roman" w:eastAsia="Times New Roman" w:hAnsi="Times New Roman" w:cs="Times New Roman"/>
          <w:sz w:val="24"/>
          <w:szCs w:val="24"/>
        </w:rPr>
        <w:t xml:space="preserve">The changes to address this comment can be seen on </w:t>
      </w:r>
      <w:r w:rsidR="00F577FF">
        <w:rPr>
          <w:rFonts w:ascii="Times New Roman" w:eastAsia="Times New Roman" w:hAnsi="Times New Roman" w:cs="Times New Roman"/>
          <w:color w:val="222222"/>
          <w:sz w:val="24"/>
          <w:szCs w:val="24"/>
          <w:highlight w:val="yellow"/>
          <w:lang w:eastAsia="en-AU"/>
        </w:rPr>
        <w:t xml:space="preserve">line 244-249 </w:t>
      </w:r>
      <w:r w:rsidR="00F577FF" w:rsidRPr="00D17271">
        <w:rPr>
          <w:rFonts w:ascii="Times New Roman" w:eastAsia="Times New Roman" w:hAnsi="Times New Roman" w:cs="Times New Roman"/>
          <w:color w:val="222222"/>
          <w:sz w:val="24"/>
          <w:szCs w:val="24"/>
          <w:highlight w:val="yellow"/>
          <w:lang w:eastAsia="en-AU"/>
        </w:rPr>
        <w:t xml:space="preserve">on Page </w:t>
      </w:r>
      <w:r w:rsidR="00F577FF">
        <w:rPr>
          <w:rFonts w:ascii="Times New Roman" w:eastAsia="Times New Roman" w:hAnsi="Times New Roman" w:cs="Times New Roman"/>
          <w:color w:val="222222"/>
          <w:sz w:val="24"/>
          <w:szCs w:val="24"/>
          <w:highlight w:val="yellow"/>
          <w:lang w:eastAsia="en-AU"/>
        </w:rPr>
        <w:t>8</w:t>
      </w:r>
      <w:r w:rsidR="007A2FD8" w:rsidRPr="005D66DB">
        <w:rPr>
          <w:rFonts w:ascii="Times New Roman" w:eastAsia="Times New Roman" w:hAnsi="Times New Roman" w:cs="Times New Roman"/>
          <w:sz w:val="24"/>
          <w:szCs w:val="24"/>
        </w:rPr>
        <w:t>. These changes are as follows:</w:t>
      </w:r>
    </w:p>
    <w:p w14:paraId="7E28723B" w14:textId="77777777" w:rsidR="00BB04B1" w:rsidRPr="005D66DB" w:rsidRDefault="00BB04B1" w:rsidP="00BB04B1">
      <w:pPr>
        <w:shd w:val="clear" w:color="auto" w:fill="FFFFFF"/>
        <w:spacing w:after="0" w:line="240" w:lineRule="auto"/>
        <w:jc w:val="both"/>
        <w:rPr>
          <w:rFonts w:ascii="Times New Roman" w:eastAsia="Times New Roman" w:hAnsi="Times New Roman" w:cs="Times New Roman"/>
          <w:sz w:val="24"/>
          <w:szCs w:val="24"/>
          <w:lang w:eastAsia="zh-CN"/>
        </w:rPr>
      </w:pPr>
    </w:p>
    <w:p w14:paraId="19706510" w14:textId="72E271A2" w:rsidR="000E3FB2" w:rsidRPr="005D66DB" w:rsidRDefault="0072790A" w:rsidP="00B54552">
      <w:pPr>
        <w:pStyle w:val="ListParagraph"/>
        <w:numPr>
          <w:ilvl w:val="0"/>
          <w:numId w:val="1"/>
        </w:numPr>
        <w:shd w:val="clear" w:color="auto" w:fill="FFFFFF"/>
        <w:spacing w:after="0" w:line="240" w:lineRule="auto"/>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w:t>
      </w:r>
      <w:r w:rsidR="008C5077" w:rsidRPr="005D66DB">
        <w:rPr>
          <w:rFonts w:ascii="Times New Roman" w:eastAsia="Times New Roman" w:hAnsi="Times New Roman" w:cs="Times New Roman"/>
          <w:color w:val="FF0000"/>
          <w:sz w:val="24"/>
          <w:szCs w:val="24"/>
          <w:lang w:eastAsia="zh-CN"/>
        </w:rPr>
        <w:t xml:space="preserve">A Task in SWCf represents a set of actions or steps that consume and(or) produce data to achieve some goals. In our proposed model, swcf:Task is a sub class of prov:Plan and prov:Entity rather a prov:Activity (i.e., swcf:Task </w:t>
      </w:r>
      <m:oMath>
        <m:r>
          <m:rPr>
            <m:sty m:val="p"/>
          </m:rPr>
          <w:rPr>
            <w:rFonts w:ascii="Cambria Math" w:eastAsia="Times New Roman" w:hAnsi="Cambria Math" w:cs="Times New Roman"/>
            <w:color w:val="FF0000"/>
            <w:sz w:val="24"/>
            <w:szCs w:val="24"/>
            <w:lang w:eastAsia="zh-CN"/>
          </w:rPr>
          <m:t>⊏</m:t>
        </m:r>
      </m:oMath>
      <w:r w:rsidR="008C5077" w:rsidRPr="005D66DB">
        <w:rPr>
          <w:rFonts w:ascii="Times New Roman" w:eastAsia="Times New Roman" w:hAnsi="Times New Roman" w:cs="Times New Roman"/>
          <w:color w:val="FF0000"/>
          <w:sz w:val="24"/>
          <w:szCs w:val="24"/>
          <w:lang w:eastAsia="zh-CN"/>
        </w:rPr>
        <w:t xml:space="preserve">  prov:Plan </w:t>
      </w:r>
      <m:oMath>
        <m:r>
          <m:rPr>
            <m:sty m:val="p"/>
          </m:rPr>
          <w:rPr>
            <w:rFonts w:ascii="Cambria Math" w:eastAsia="Times New Roman" w:hAnsi="Cambria Math" w:cs="Times New Roman"/>
            <w:color w:val="FF0000"/>
            <w:sz w:val="24"/>
            <w:szCs w:val="24"/>
            <w:lang w:eastAsia="zh-CN"/>
          </w:rPr>
          <m:t>⊏</m:t>
        </m:r>
      </m:oMath>
      <w:r w:rsidR="008C5077" w:rsidRPr="005D66DB">
        <w:rPr>
          <w:rFonts w:ascii="Times New Roman" w:eastAsia="Times New Roman" w:hAnsi="Times New Roman" w:cs="Times New Roman"/>
          <w:color w:val="FF0000"/>
          <w:sz w:val="24"/>
          <w:szCs w:val="24"/>
          <w:lang w:eastAsia="zh-CN"/>
        </w:rPr>
        <w:t xml:space="preserve"> prov:Entity). It represents a plan within a workflow, which always processes data and generates the output. An actual execution or processing of the task that occurs over a period of time and acts upon the steps defined as Task would be a prov:Activity.</w:t>
      </w:r>
      <w:r>
        <w:rPr>
          <w:rFonts w:ascii="Times New Roman" w:eastAsia="Times New Roman" w:hAnsi="Times New Roman" w:cs="Times New Roman"/>
          <w:color w:val="FF0000"/>
          <w:sz w:val="24"/>
          <w:szCs w:val="24"/>
          <w:lang w:eastAsia="zh-CN"/>
        </w:rPr>
        <w:t>”</w:t>
      </w:r>
    </w:p>
    <w:p w14:paraId="543A0396" w14:textId="77777777" w:rsidR="00CB0385" w:rsidRPr="005D66DB" w:rsidRDefault="00CB0385" w:rsidP="00B54552">
      <w:pPr>
        <w:shd w:val="clear" w:color="auto" w:fill="FFFFFF"/>
        <w:spacing w:after="0" w:line="240" w:lineRule="auto"/>
        <w:jc w:val="both"/>
        <w:rPr>
          <w:rFonts w:ascii="Times New Roman" w:eastAsia="Times New Roman" w:hAnsi="Times New Roman" w:cs="Times New Roman"/>
          <w:b/>
          <w:bCs/>
          <w:color w:val="FF0000"/>
          <w:sz w:val="24"/>
          <w:szCs w:val="24"/>
          <w:lang w:eastAsia="zh-CN"/>
        </w:rPr>
      </w:pPr>
    </w:p>
    <w:p w14:paraId="50DB1CDA" w14:textId="4A59FEB7" w:rsidR="0044047E" w:rsidRPr="005D66DB" w:rsidRDefault="00CB0385" w:rsidP="00B54552">
      <w:pPr>
        <w:shd w:val="clear" w:color="auto" w:fill="FFFFFF"/>
        <w:spacing w:after="0" w:line="240" w:lineRule="auto"/>
        <w:jc w:val="both"/>
        <w:rPr>
          <w:rFonts w:ascii="Times New Roman" w:eastAsia="Times New Roman" w:hAnsi="Times New Roman" w:cs="Times New Roman"/>
          <w:b/>
          <w:bCs/>
          <w:sz w:val="24"/>
          <w:szCs w:val="24"/>
          <w:lang w:eastAsia="zh-CN"/>
        </w:rPr>
      </w:pPr>
      <w:r w:rsidRPr="005D66DB">
        <w:rPr>
          <w:rFonts w:ascii="Times New Roman" w:eastAsia="Times New Roman" w:hAnsi="Times New Roman" w:cs="Times New Roman"/>
          <w:b/>
          <w:bCs/>
          <w:i/>
          <w:iCs/>
          <w:sz w:val="24"/>
          <w:szCs w:val="24"/>
          <w:u w:val="single"/>
          <w:lang w:eastAsia="zh-CN"/>
        </w:rPr>
        <w:t>Comment-4</w:t>
      </w:r>
      <w:r w:rsidR="00390DE0" w:rsidRPr="005D66DB">
        <w:rPr>
          <w:rFonts w:ascii="Times New Roman" w:eastAsia="Times New Roman" w:hAnsi="Times New Roman" w:cs="Times New Roman"/>
          <w:b/>
          <w:bCs/>
          <w:i/>
          <w:iCs/>
          <w:sz w:val="24"/>
          <w:szCs w:val="24"/>
          <w:u w:val="single"/>
          <w:lang w:eastAsia="zh-CN"/>
        </w:rPr>
        <w:t>.1</w:t>
      </w:r>
      <w:r w:rsidRPr="005D66DB">
        <w:rPr>
          <w:rFonts w:ascii="Times New Roman" w:eastAsia="Times New Roman" w:hAnsi="Times New Roman" w:cs="Times New Roman"/>
          <w:b/>
          <w:bCs/>
          <w:i/>
          <w:iCs/>
          <w:sz w:val="24"/>
          <w:szCs w:val="24"/>
          <w:u w:val="single"/>
          <w:lang w:eastAsia="zh-CN"/>
        </w:rPr>
        <w:t>:</w:t>
      </w:r>
      <w:r w:rsidR="00BB04B1" w:rsidRPr="005D66DB">
        <w:rPr>
          <w:rFonts w:ascii="Times New Roman" w:eastAsia="Times New Roman" w:hAnsi="Times New Roman" w:cs="Times New Roman"/>
          <w:b/>
          <w:bCs/>
          <w:i/>
          <w:iCs/>
          <w:sz w:val="24"/>
          <w:szCs w:val="24"/>
          <w:u w:val="single"/>
          <w:lang w:eastAsia="zh-CN"/>
        </w:rPr>
        <w:t xml:space="preserve"> </w:t>
      </w:r>
      <w:r w:rsidR="000E3FB2" w:rsidRPr="005D66DB">
        <w:rPr>
          <w:rFonts w:ascii="Times New Roman" w:eastAsia="Times New Roman" w:hAnsi="Times New Roman" w:cs="Times New Roman"/>
          <w:sz w:val="24"/>
          <w:szCs w:val="24"/>
          <w:lang w:eastAsia="zh-CN"/>
        </w:rPr>
        <w:t xml:space="preserve">iv) The evaluation section explains some operators (and-join, xor-split et.) in the evaluation section. Though the operators have been introduced in Section 3.5., they are not explained in detail there. It will be better to explain all possible operators in that section. </w:t>
      </w:r>
    </w:p>
    <w:p w14:paraId="41DB8517" w14:textId="50A869C2" w:rsidR="0044047E" w:rsidRPr="005D66DB" w:rsidRDefault="0044047E"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5A77FD5A" w14:textId="5D4EE723" w:rsidR="00390DE0" w:rsidRPr="005D66DB" w:rsidRDefault="00CB0385" w:rsidP="00BB04B1">
      <w:pPr>
        <w:shd w:val="clear" w:color="auto" w:fill="FFFFFF"/>
        <w:spacing w:after="0" w:line="240" w:lineRule="auto"/>
        <w:jc w:val="both"/>
        <w:rPr>
          <w:rFonts w:ascii="Times New Roman" w:eastAsia="Times New Roman" w:hAnsi="Times New Roman" w:cs="Times New Roman"/>
          <w:sz w:val="24"/>
          <w:szCs w:val="24"/>
        </w:rPr>
      </w:pPr>
      <w:r w:rsidRPr="005D66DB">
        <w:rPr>
          <w:rFonts w:ascii="Times New Roman" w:eastAsia="Times New Roman" w:hAnsi="Times New Roman" w:cs="Times New Roman"/>
          <w:b/>
          <w:bCs/>
          <w:sz w:val="24"/>
          <w:szCs w:val="24"/>
          <w:lang w:eastAsia="zh-CN"/>
        </w:rPr>
        <w:t>Response:</w:t>
      </w:r>
      <w:r w:rsidR="00BB04B1" w:rsidRPr="005D66DB">
        <w:rPr>
          <w:rFonts w:ascii="Times New Roman" w:eastAsia="Times New Roman" w:hAnsi="Times New Roman" w:cs="Times New Roman"/>
          <w:b/>
          <w:bCs/>
          <w:sz w:val="24"/>
          <w:szCs w:val="24"/>
          <w:lang w:eastAsia="zh-CN"/>
        </w:rPr>
        <w:t xml:space="preserve"> </w:t>
      </w:r>
      <w:r w:rsidR="007A2FD8" w:rsidRPr="005D66DB">
        <w:rPr>
          <w:rFonts w:ascii="Times New Roman" w:eastAsia="Times New Roman" w:hAnsi="Times New Roman" w:cs="Times New Roman"/>
          <w:sz w:val="24"/>
          <w:szCs w:val="24"/>
          <w:lang w:eastAsia="zh-CN"/>
        </w:rPr>
        <w:t xml:space="preserve">We have added the following text in </w:t>
      </w:r>
      <w:r w:rsidR="007A2FD8" w:rsidRPr="007B192E">
        <w:rPr>
          <w:rFonts w:ascii="Times New Roman" w:eastAsia="Times New Roman" w:hAnsi="Times New Roman" w:cs="Times New Roman"/>
          <w:sz w:val="24"/>
          <w:szCs w:val="24"/>
          <w:highlight w:val="yellow"/>
          <w:lang w:eastAsia="zh-CN"/>
        </w:rPr>
        <w:t>Section 3.5</w:t>
      </w:r>
      <w:r w:rsidR="007A2FD8" w:rsidRPr="005D66DB">
        <w:rPr>
          <w:rFonts w:ascii="Times New Roman" w:eastAsia="Times New Roman" w:hAnsi="Times New Roman" w:cs="Times New Roman"/>
          <w:sz w:val="24"/>
          <w:szCs w:val="24"/>
          <w:lang w:eastAsia="zh-CN"/>
        </w:rPr>
        <w:t xml:space="preserve"> to explain control operators</w:t>
      </w:r>
      <w:r w:rsidR="000E4785">
        <w:rPr>
          <w:rFonts w:ascii="Times New Roman" w:eastAsia="Times New Roman" w:hAnsi="Times New Roman" w:cs="Times New Roman"/>
          <w:sz w:val="24"/>
          <w:szCs w:val="24"/>
          <w:lang w:eastAsia="zh-CN"/>
        </w:rPr>
        <w:t xml:space="preserve"> </w:t>
      </w:r>
      <w:r w:rsidR="00B55B6D">
        <w:rPr>
          <w:rFonts w:ascii="Times New Roman" w:eastAsia="Times New Roman" w:hAnsi="Times New Roman" w:cs="Times New Roman"/>
          <w:color w:val="222222"/>
          <w:sz w:val="24"/>
          <w:szCs w:val="24"/>
          <w:lang w:eastAsia="en-AU"/>
        </w:rPr>
        <w:t>(</w:t>
      </w:r>
      <w:r w:rsidR="00B55B6D" w:rsidRPr="00D17271">
        <w:rPr>
          <w:rFonts w:ascii="Times New Roman" w:eastAsia="Times New Roman" w:hAnsi="Times New Roman" w:cs="Times New Roman"/>
          <w:color w:val="222222"/>
          <w:sz w:val="24"/>
          <w:szCs w:val="24"/>
          <w:highlight w:val="yellow"/>
          <w:lang w:eastAsia="en-AU"/>
        </w:rPr>
        <w:t xml:space="preserve">see </w:t>
      </w:r>
      <w:r w:rsidR="00B55B6D">
        <w:rPr>
          <w:rFonts w:ascii="Times New Roman" w:eastAsia="Times New Roman" w:hAnsi="Times New Roman" w:cs="Times New Roman"/>
          <w:color w:val="222222"/>
          <w:sz w:val="24"/>
          <w:szCs w:val="24"/>
          <w:highlight w:val="yellow"/>
          <w:lang w:eastAsia="en-AU"/>
        </w:rPr>
        <w:t xml:space="preserve">line </w:t>
      </w:r>
      <w:r w:rsidR="000E4785">
        <w:rPr>
          <w:rFonts w:ascii="Times New Roman" w:eastAsia="Times New Roman" w:hAnsi="Times New Roman" w:cs="Times New Roman"/>
          <w:color w:val="222222"/>
          <w:sz w:val="24"/>
          <w:szCs w:val="24"/>
          <w:highlight w:val="yellow"/>
          <w:lang w:eastAsia="en-AU"/>
        </w:rPr>
        <w:t>379</w:t>
      </w:r>
      <w:r w:rsidR="00B55B6D">
        <w:rPr>
          <w:rFonts w:ascii="Times New Roman" w:eastAsia="Times New Roman" w:hAnsi="Times New Roman" w:cs="Times New Roman"/>
          <w:color w:val="222222"/>
          <w:sz w:val="24"/>
          <w:szCs w:val="24"/>
          <w:highlight w:val="yellow"/>
          <w:lang w:eastAsia="en-AU"/>
        </w:rPr>
        <w:t>-</w:t>
      </w:r>
      <w:r w:rsidR="000E4785">
        <w:rPr>
          <w:rFonts w:ascii="Times New Roman" w:eastAsia="Times New Roman" w:hAnsi="Times New Roman" w:cs="Times New Roman"/>
          <w:color w:val="222222"/>
          <w:sz w:val="24"/>
          <w:szCs w:val="24"/>
          <w:highlight w:val="yellow"/>
          <w:lang w:eastAsia="en-AU"/>
        </w:rPr>
        <w:t>388</w:t>
      </w:r>
      <w:r w:rsidR="00B55B6D">
        <w:rPr>
          <w:rFonts w:ascii="Times New Roman" w:eastAsia="Times New Roman" w:hAnsi="Times New Roman" w:cs="Times New Roman"/>
          <w:color w:val="222222"/>
          <w:sz w:val="24"/>
          <w:szCs w:val="24"/>
          <w:highlight w:val="yellow"/>
          <w:lang w:eastAsia="en-AU"/>
        </w:rPr>
        <w:t xml:space="preserve"> </w:t>
      </w:r>
      <w:r w:rsidR="00B55B6D" w:rsidRPr="00D17271">
        <w:rPr>
          <w:rFonts w:ascii="Times New Roman" w:eastAsia="Times New Roman" w:hAnsi="Times New Roman" w:cs="Times New Roman"/>
          <w:color w:val="222222"/>
          <w:sz w:val="24"/>
          <w:szCs w:val="24"/>
          <w:highlight w:val="yellow"/>
          <w:lang w:eastAsia="en-AU"/>
        </w:rPr>
        <w:t xml:space="preserve">on Page </w:t>
      </w:r>
      <w:r w:rsidR="000E4785">
        <w:rPr>
          <w:rFonts w:ascii="Times New Roman" w:eastAsia="Times New Roman" w:hAnsi="Times New Roman" w:cs="Times New Roman"/>
          <w:color w:val="222222"/>
          <w:sz w:val="24"/>
          <w:szCs w:val="24"/>
          <w:highlight w:val="yellow"/>
          <w:lang w:eastAsia="en-AU"/>
        </w:rPr>
        <w:t>11</w:t>
      </w:r>
      <w:r w:rsidR="00B55B6D" w:rsidRPr="00BB556D">
        <w:rPr>
          <w:rFonts w:ascii="Times New Roman" w:eastAsia="Times New Roman" w:hAnsi="Times New Roman" w:cs="Times New Roman"/>
          <w:color w:val="222222"/>
          <w:sz w:val="24"/>
          <w:szCs w:val="24"/>
          <w:highlight w:val="yellow"/>
          <w:lang w:eastAsia="en-AU"/>
        </w:rPr>
        <w:t>)</w:t>
      </w:r>
      <w:r w:rsidR="00B55B6D">
        <w:rPr>
          <w:rFonts w:ascii="Times New Roman" w:eastAsia="Times New Roman" w:hAnsi="Times New Roman" w:cs="Times New Roman"/>
          <w:color w:val="222222"/>
          <w:sz w:val="24"/>
          <w:szCs w:val="24"/>
          <w:lang w:eastAsia="en-AU"/>
        </w:rPr>
        <w:t xml:space="preserve"> </w:t>
      </w:r>
      <w:r w:rsidR="007A2FD8" w:rsidRPr="005D66DB">
        <w:rPr>
          <w:rFonts w:ascii="Times New Roman" w:eastAsia="Times New Roman" w:hAnsi="Times New Roman" w:cs="Times New Roman"/>
          <w:sz w:val="24"/>
          <w:szCs w:val="24"/>
        </w:rPr>
        <w:t>.</w:t>
      </w:r>
    </w:p>
    <w:p w14:paraId="5D6BC0CB" w14:textId="048A78BA" w:rsidR="009F721D" w:rsidRDefault="009F721D" w:rsidP="00B54552">
      <w:pPr>
        <w:spacing w:after="0" w:line="240" w:lineRule="auto"/>
        <w:jc w:val="both"/>
        <w:rPr>
          <w:rFonts w:ascii="Times New Roman" w:eastAsia="Times New Roman" w:hAnsi="Times New Roman" w:cs="Times New Roman"/>
          <w:sz w:val="24"/>
          <w:szCs w:val="24"/>
          <w:lang w:eastAsia="zh-CN"/>
        </w:rPr>
      </w:pPr>
    </w:p>
    <w:p w14:paraId="4F462234" w14:textId="35250B70" w:rsidR="0071725F" w:rsidRPr="0072790A" w:rsidRDefault="0072790A" w:rsidP="0072790A">
      <w:pPr>
        <w:pStyle w:val="ListParagraph"/>
        <w:numPr>
          <w:ilvl w:val="0"/>
          <w:numId w:val="1"/>
        </w:numPr>
        <w:spacing w:after="0" w:line="240" w:lineRule="auto"/>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w:t>
      </w:r>
      <w:r w:rsidR="0071725F" w:rsidRPr="0072790A">
        <w:rPr>
          <w:rFonts w:ascii="Times New Roman" w:eastAsia="Times New Roman" w:hAnsi="Times New Roman" w:cs="Times New Roman"/>
          <w:color w:val="FF0000"/>
          <w:sz w:val="24"/>
          <w:szCs w:val="24"/>
          <w:lang w:eastAsia="zh-CN"/>
        </w:rPr>
        <w:t>A ControlOperator class is created to define the behaviour of the controllers within a ControllerCollection. Each ControllerCollection has a ControlOperator. In SWCf, we model the behaviour of controllers in-terms of logical operators. In this current version, we have defined six operators i.e., AND-JOIN, AND-SPLIT, XOR-JOIN, XOR-SPLIT, OR-JOIN, and OR-SPLIT. AND-JOIN defines that all Controllers in ControllerCollection should execute before the execution of a subsequent task. AND-SPLIT defines that all Controllers in ControllerCollection should execute and the execution may occur in parallel. XOR-JOIN defines that a subsequent task should enable right after one of the member Controller of the preceding ControllerCollection enables. XOR-SPLIT defines that only one Controller from ControllerCollection should enable on the basis of the output of ControlTask as a part of the workflow execution. OR-JOIN defines that the subsequent task should enable right after the completion of all enabled member Controller of the preceding ControllerCollection. OR-SPLIT defines that one or more Controller from ControllerCollection may enable on the basis of the output of ControlTasks as a part of the workflow execution.</w:t>
      </w:r>
      <w:r>
        <w:rPr>
          <w:rFonts w:ascii="Times New Roman" w:eastAsia="Times New Roman" w:hAnsi="Times New Roman" w:cs="Times New Roman"/>
          <w:color w:val="FF0000"/>
          <w:sz w:val="24"/>
          <w:szCs w:val="24"/>
          <w:lang w:eastAsia="zh-CN"/>
        </w:rPr>
        <w:t>”</w:t>
      </w:r>
    </w:p>
    <w:p w14:paraId="67336632" w14:textId="77777777" w:rsidR="0071725F" w:rsidRPr="005D66DB" w:rsidRDefault="0071725F" w:rsidP="00B54552">
      <w:pPr>
        <w:spacing w:after="0" w:line="240" w:lineRule="auto"/>
        <w:jc w:val="both"/>
        <w:rPr>
          <w:rFonts w:ascii="Times New Roman" w:eastAsia="Times New Roman" w:hAnsi="Times New Roman" w:cs="Times New Roman"/>
          <w:sz w:val="24"/>
          <w:szCs w:val="24"/>
          <w:lang w:eastAsia="zh-CN"/>
        </w:rPr>
      </w:pPr>
    </w:p>
    <w:p w14:paraId="5A421673" w14:textId="78372585" w:rsidR="0044047E" w:rsidRPr="005D66DB" w:rsidRDefault="00390DE0" w:rsidP="00B54552">
      <w:pPr>
        <w:shd w:val="clear" w:color="auto" w:fill="FFFFFF"/>
        <w:spacing w:after="0" w:line="240" w:lineRule="auto"/>
        <w:jc w:val="both"/>
        <w:rPr>
          <w:rFonts w:ascii="Times New Roman" w:eastAsia="Times New Roman" w:hAnsi="Times New Roman" w:cs="Times New Roman"/>
          <w:b/>
          <w:bCs/>
          <w:sz w:val="24"/>
          <w:szCs w:val="24"/>
          <w:lang w:eastAsia="zh-CN"/>
        </w:rPr>
      </w:pPr>
      <w:r w:rsidRPr="005D66DB">
        <w:rPr>
          <w:rFonts w:ascii="Times New Roman" w:eastAsia="Times New Roman" w:hAnsi="Times New Roman" w:cs="Times New Roman"/>
          <w:b/>
          <w:bCs/>
          <w:i/>
          <w:iCs/>
          <w:sz w:val="24"/>
          <w:szCs w:val="24"/>
          <w:u w:val="single"/>
          <w:lang w:eastAsia="zh-CN"/>
        </w:rPr>
        <w:t>Comment-4.2:</w:t>
      </w:r>
      <w:r w:rsidR="00BB04B1" w:rsidRPr="005D66DB">
        <w:rPr>
          <w:rFonts w:ascii="Times New Roman" w:eastAsia="Times New Roman" w:hAnsi="Times New Roman" w:cs="Times New Roman"/>
          <w:b/>
          <w:bCs/>
          <w:i/>
          <w:iCs/>
          <w:sz w:val="24"/>
          <w:szCs w:val="24"/>
          <w:u w:val="single"/>
          <w:lang w:eastAsia="zh-CN"/>
        </w:rPr>
        <w:t xml:space="preserve"> </w:t>
      </w:r>
      <w:r w:rsidR="000E3FB2" w:rsidRPr="005D66DB">
        <w:rPr>
          <w:rFonts w:ascii="Times New Roman" w:eastAsia="Times New Roman" w:hAnsi="Times New Roman" w:cs="Times New Roman"/>
          <w:sz w:val="24"/>
          <w:szCs w:val="24"/>
          <w:lang w:eastAsia="zh-CN"/>
        </w:rPr>
        <w:t>It will also be worth mentioning the fan-in and fan-out of these operators.</w:t>
      </w:r>
      <w:r w:rsidR="000E3FB2" w:rsidRPr="005D66DB">
        <w:rPr>
          <w:rFonts w:ascii="Times New Roman" w:eastAsia="Times New Roman" w:hAnsi="Times New Roman" w:cs="Times New Roman"/>
          <w:b/>
          <w:bCs/>
          <w:sz w:val="24"/>
          <w:szCs w:val="24"/>
          <w:lang w:eastAsia="zh-CN"/>
        </w:rPr>
        <w:t xml:space="preserve"> </w:t>
      </w:r>
    </w:p>
    <w:p w14:paraId="01B29F26" w14:textId="5BCEB56E" w:rsidR="0044047E" w:rsidRPr="005D66DB" w:rsidRDefault="0044047E"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7F695AB8" w14:textId="43765077" w:rsidR="0044047E" w:rsidRPr="005D66DB" w:rsidRDefault="00666E52" w:rsidP="00B54552">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sz w:val="24"/>
          <w:szCs w:val="24"/>
          <w:lang w:eastAsia="zh-CN"/>
        </w:rPr>
        <w:t>Response:</w:t>
      </w:r>
      <w:r w:rsidR="00BB04B1" w:rsidRPr="005D66DB">
        <w:rPr>
          <w:rFonts w:ascii="Times New Roman" w:eastAsia="Times New Roman" w:hAnsi="Times New Roman" w:cs="Times New Roman"/>
          <w:b/>
          <w:bCs/>
          <w:sz w:val="24"/>
          <w:szCs w:val="24"/>
          <w:lang w:eastAsia="zh-CN"/>
        </w:rPr>
        <w:t xml:space="preserve"> </w:t>
      </w:r>
      <w:r w:rsidR="00651BF4" w:rsidRPr="005D66DB">
        <w:rPr>
          <w:rFonts w:ascii="Times New Roman" w:eastAsia="Times New Roman" w:hAnsi="Times New Roman" w:cs="Times New Roman"/>
          <w:sz w:val="24"/>
          <w:szCs w:val="24"/>
          <w:lang w:eastAsia="zh-CN"/>
        </w:rPr>
        <w:t xml:space="preserve">Thanks for </w:t>
      </w:r>
      <w:r w:rsidR="00B541F0">
        <w:rPr>
          <w:rFonts w:ascii="Times New Roman" w:eastAsia="Times New Roman" w:hAnsi="Times New Roman" w:cs="Times New Roman"/>
          <w:sz w:val="24"/>
          <w:szCs w:val="24"/>
          <w:lang w:eastAsia="zh-CN"/>
        </w:rPr>
        <w:t>bringing this aspect into attention</w:t>
      </w:r>
      <w:r w:rsidR="00651BF4" w:rsidRPr="005D66DB">
        <w:rPr>
          <w:rFonts w:ascii="Times New Roman" w:eastAsia="Times New Roman" w:hAnsi="Times New Roman" w:cs="Times New Roman"/>
          <w:sz w:val="24"/>
          <w:szCs w:val="24"/>
          <w:lang w:eastAsia="zh-CN"/>
        </w:rPr>
        <w:t xml:space="preserve">. Fan-in and fan-out of these operators is </w:t>
      </w:r>
      <w:r w:rsidR="00B54552" w:rsidRPr="005D66DB">
        <w:rPr>
          <w:rFonts w:ascii="Times New Roman" w:eastAsia="Times New Roman" w:hAnsi="Times New Roman" w:cs="Times New Roman"/>
          <w:sz w:val="24"/>
          <w:szCs w:val="24"/>
          <w:lang w:eastAsia="zh-CN"/>
        </w:rPr>
        <w:t>implicit</w:t>
      </w:r>
      <w:r w:rsidR="00651BF4" w:rsidRPr="005D66DB">
        <w:rPr>
          <w:rFonts w:ascii="Times New Roman" w:eastAsia="Times New Roman" w:hAnsi="Times New Roman" w:cs="Times New Roman"/>
          <w:sz w:val="24"/>
          <w:szCs w:val="24"/>
          <w:lang w:eastAsia="zh-CN"/>
        </w:rPr>
        <w:t xml:space="preserve"> </w:t>
      </w:r>
      <w:r w:rsidR="000A1DA9" w:rsidRPr="005D66DB">
        <w:rPr>
          <w:rFonts w:ascii="Times New Roman" w:eastAsia="Times New Roman" w:hAnsi="Times New Roman" w:cs="Times New Roman"/>
          <w:sz w:val="24"/>
          <w:szCs w:val="24"/>
          <w:lang w:eastAsia="zh-CN"/>
        </w:rPr>
        <w:t xml:space="preserve">and </w:t>
      </w:r>
      <w:r w:rsidR="00651BF4" w:rsidRPr="005D66DB">
        <w:rPr>
          <w:rFonts w:ascii="Times New Roman" w:eastAsia="Times New Roman" w:hAnsi="Times New Roman" w:cs="Times New Roman"/>
          <w:sz w:val="24"/>
          <w:szCs w:val="24"/>
          <w:lang w:eastAsia="zh-CN"/>
        </w:rPr>
        <w:t>depends mostly on the tasks involved in a pattern.</w:t>
      </w:r>
      <w:r w:rsidR="000A1DA9" w:rsidRPr="005D66DB">
        <w:rPr>
          <w:rFonts w:ascii="Times New Roman" w:eastAsia="Times New Roman" w:hAnsi="Times New Roman" w:cs="Times New Roman"/>
          <w:sz w:val="24"/>
          <w:szCs w:val="24"/>
          <w:lang w:eastAsia="zh-CN"/>
        </w:rPr>
        <w:t xml:space="preserve"> </w:t>
      </w:r>
      <w:r w:rsidR="00B54552" w:rsidRPr="005D66DB">
        <w:rPr>
          <w:rFonts w:ascii="Times New Roman" w:eastAsia="Times New Roman" w:hAnsi="Times New Roman" w:cs="Times New Roman"/>
          <w:sz w:val="24"/>
          <w:szCs w:val="24"/>
          <w:lang w:eastAsia="zh-CN"/>
        </w:rPr>
        <w:t xml:space="preserve">Apply explicit restrictions on fan-in and fan-out would limit the usability and extendibility of the proposed model. Therefore, we leave it to the users to define such restrictions according to the application of this model. </w:t>
      </w:r>
    </w:p>
    <w:p w14:paraId="0BB27372" w14:textId="77777777" w:rsidR="004D7804" w:rsidRPr="005D66DB" w:rsidRDefault="004D7804" w:rsidP="00B54552">
      <w:pPr>
        <w:shd w:val="clear" w:color="auto" w:fill="FFFFFF"/>
        <w:spacing w:after="0" w:line="240" w:lineRule="auto"/>
        <w:jc w:val="both"/>
        <w:rPr>
          <w:rFonts w:ascii="Times New Roman" w:eastAsia="Times New Roman" w:hAnsi="Times New Roman" w:cs="Times New Roman"/>
          <w:sz w:val="24"/>
          <w:szCs w:val="24"/>
          <w:lang w:eastAsia="zh-CN"/>
        </w:rPr>
      </w:pPr>
    </w:p>
    <w:p w14:paraId="07E1DE00" w14:textId="283FF130" w:rsidR="000E3FB2" w:rsidRPr="005D66DB" w:rsidRDefault="00666E52" w:rsidP="00B54552">
      <w:pPr>
        <w:shd w:val="clear" w:color="auto" w:fill="FFFFFF"/>
        <w:spacing w:after="0" w:line="240" w:lineRule="auto"/>
        <w:jc w:val="both"/>
        <w:rPr>
          <w:rFonts w:ascii="Times New Roman" w:eastAsia="Times New Roman" w:hAnsi="Times New Roman" w:cs="Times New Roman"/>
          <w:b/>
          <w:bCs/>
          <w:sz w:val="24"/>
          <w:szCs w:val="24"/>
          <w:lang w:eastAsia="zh-CN"/>
        </w:rPr>
      </w:pPr>
      <w:r w:rsidRPr="005D66DB">
        <w:rPr>
          <w:rFonts w:ascii="Times New Roman" w:eastAsia="Times New Roman" w:hAnsi="Times New Roman" w:cs="Times New Roman"/>
          <w:b/>
          <w:bCs/>
          <w:i/>
          <w:iCs/>
          <w:sz w:val="24"/>
          <w:szCs w:val="24"/>
          <w:u w:val="single"/>
          <w:lang w:eastAsia="zh-CN"/>
        </w:rPr>
        <w:t>Comment-4.3:</w:t>
      </w:r>
      <w:r w:rsidR="00BB04B1" w:rsidRPr="005D66DB">
        <w:rPr>
          <w:rFonts w:ascii="Times New Roman" w:eastAsia="Times New Roman" w:hAnsi="Times New Roman" w:cs="Times New Roman"/>
          <w:b/>
          <w:bCs/>
          <w:i/>
          <w:iCs/>
          <w:sz w:val="24"/>
          <w:szCs w:val="24"/>
          <w:u w:val="single"/>
          <w:lang w:eastAsia="zh-CN"/>
        </w:rPr>
        <w:t xml:space="preserve"> </w:t>
      </w:r>
      <w:r w:rsidR="000E3FB2" w:rsidRPr="005D66DB">
        <w:rPr>
          <w:rFonts w:ascii="Times New Roman" w:eastAsia="Times New Roman" w:hAnsi="Times New Roman" w:cs="Times New Roman"/>
          <w:sz w:val="24"/>
          <w:szCs w:val="24"/>
          <w:lang w:eastAsia="zh-CN"/>
        </w:rPr>
        <w:t>Also, can the authors prove that the six operators are sufficient to specify all the control patterns mentioned in the paper?</w:t>
      </w:r>
    </w:p>
    <w:p w14:paraId="1BE29275" w14:textId="616276FC" w:rsidR="004D7804" w:rsidRPr="005D66DB" w:rsidRDefault="004D7804" w:rsidP="00B54552">
      <w:pPr>
        <w:spacing w:after="0" w:line="240" w:lineRule="auto"/>
        <w:jc w:val="both"/>
        <w:rPr>
          <w:rFonts w:ascii="Times New Roman" w:eastAsia="Times New Roman" w:hAnsi="Times New Roman" w:cs="Times New Roman"/>
          <w:sz w:val="24"/>
          <w:szCs w:val="24"/>
          <w:lang w:eastAsia="zh-CN"/>
        </w:rPr>
      </w:pPr>
    </w:p>
    <w:p w14:paraId="5D1C2614" w14:textId="2051559B" w:rsidR="00B54552" w:rsidRPr="005D66DB" w:rsidRDefault="00666E52" w:rsidP="00BB04B1">
      <w:pPr>
        <w:shd w:val="clear" w:color="auto" w:fill="FFFFFF"/>
        <w:spacing w:after="0" w:line="240" w:lineRule="auto"/>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b/>
          <w:bCs/>
          <w:sz w:val="24"/>
          <w:szCs w:val="24"/>
          <w:lang w:eastAsia="zh-CN"/>
        </w:rPr>
        <w:t>Response:</w:t>
      </w:r>
      <w:r w:rsidR="00BB04B1" w:rsidRPr="005D66DB">
        <w:rPr>
          <w:rFonts w:ascii="Times New Roman" w:eastAsia="Times New Roman" w:hAnsi="Times New Roman" w:cs="Times New Roman"/>
          <w:b/>
          <w:bCs/>
          <w:sz w:val="24"/>
          <w:szCs w:val="24"/>
          <w:lang w:eastAsia="zh-CN"/>
        </w:rPr>
        <w:t xml:space="preserve"> </w:t>
      </w:r>
      <w:r w:rsidR="00B54552" w:rsidRPr="005D66DB">
        <w:rPr>
          <w:rFonts w:ascii="Times New Roman" w:eastAsia="Times New Roman" w:hAnsi="Times New Roman" w:cs="Times New Roman"/>
          <w:sz w:val="24"/>
          <w:szCs w:val="24"/>
          <w:lang w:eastAsia="zh-CN"/>
        </w:rPr>
        <w:t xml:space="preserve">We provide SWCf aligned provenance description for control-flow patterns mentioned in the paper. The provenance description proves that the operators defined in this article are enough to specify all the control patterns mentioned in Section 2.1. </w:t>
      </w:r>
    </w:p>
    <w:p w14:paraId="40E8DDBF" w14:textId="6983B052" w:rsidR="00FF3B6E" w:rsidRPr="005D66DB" w:rsidRDefault="00666E52" w:rsidP="00B54552">
      <w:pPr>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 xml:space="preserve">Please refer to </w:t>
      </w:r>
      <w:r w:rsidRPr="001C7611">
        <w:rPr>
          <w:rFonts w:ascii="Times New Roman" w:eastAsia="Times New Roman" w:hAnsi="Times New Roman" w:cs="Times New Roman"/>
          <w:sz w:val="24"/>
          <w:szCs w:val="24"/>
          <w:highlight w:val="yellow"/>
          <w:lang w:eastAsia="zh-CN"/>
        </w:rPr>
        <w:t>Section 5.1</w:t>
      </w:r>
      <w:r w:rsidR="00B54552" w:rsidRPr="005D66DB">
        <w:rPr>
          <w:rFonts w:ascii="Times New Roman" w:eastAsia="Times New Roman" w:hAnsi="Times New Roman" w:cs="Times New Roman"/>
          <w:sz w:val="24"/>
          <w:szCs w:val="24"/>
          <w:lang w:eastAsia="zh-CN"/>
        </w:rPr>
        <w:t xml:space="preserve"> for </w:t>
      </w:r>
      <w:r w:rsidR="008D083A">
        <w:rPr>
          <w:rFonts w:ascii="Times New Roman" w:eastAsia="Times New Roman" w:hAnsi="Times New Roman" w:cs="Times New Roman"/>
          <w:sz w:val="24"/>
          <w:szCs w:val="24"/>
          <w:lang w:eastAsia="zh-CN"/>
        </w:rPr>
        <w:t>a</w:t>
      </w:r>
      <w:r w:rsidR="008D083A" w:rsidRPr="005D66DB">
        <w:rPr>
          <w:rFonts w:ascii="Times New Roman" w:eastAsia="Times New Roman" w:hAnsi="Times New Roman" w:cs="Times New Roman"/>
          <w:sz w:val="24"/>
          <w:szCs w:val="24"/>
          <w:lang w:eastAsia="zh-CN"/>
        </w:rPr>
        <w:t xml:space="preserve"> </w:t>
      </w:r>
      <w:r w:rsidR="00B54552" w:rsidRPr="005D66DB">
        <w:rPr>
          <w:rFonts w:ascii="Times New Roman" w:eastAsia="Times New Roman" w:hAnsi="Times New Roman" w:cs="Times New Roman"/>
          <w:sz w:val="24"/>
          <w:szCs w:val="24"/>
          <w:lang w:eastAsia="zh-CN"/>
        </w:rPr>
        <w:t>detailed evaluation. The relevant text is</w:t>
      </w:r>
      <w:r w:rsidRPr="005D66DB">
        <w:rPr>
          <w:rFonts w:ascii="Times New Roman" w:eastAsia="Times New Roman" w:hAnsi="Times New Roman" w:cs="Times New Roman"/>
          <w:sz w:val="24"/>
          <w:szCs w:val="24"/>
          <w:lang w:eastAsia="zh-CN"/>
        </w:rPr>
        <w:t xml:space="preserve"> highlighted red in the paper</w:t>
      </w:r>
      <w:r w:rsidR="00575844">
        <w:rPr>
          <w:rFonts w:ascii="Times New Roman" w:eastAsia="Times New Roman" w:hAnsi="Times New Roman" w:cs="Times New Roman"/>
          <w:sz w:val="24"/>
          <w:szCs w:val="24"/>
          <w:lang w:eastAsia="zh-CN"/>
        </w:rPr>
        <w:t xml:space="preserve"> </w:t>
      </w:r>
      <w:r w:rsidR="00575844">
        <w:rPr>
          <w:rFonts w:ascii="Times New Roman" w:eastAsia="Times New Roman" w:hAnsi="Times New Roman" w:cs="Times New Roman"/>
          <w:color w:val="222222"/>
          <w:sz w:val="24"/>
          <w:szCs w:val="24"/>
          <w:lang w:eastAsia="en-AU"/>
        </w:rPr>
        <w:t>(</w:t>
      </w:r>
      <w:r w:rsidR="00575844" w:rsidRPr="00D17271">
        <w:rPr>
          <w:rFonts w:ascii="Times New Roman" w:eastAsia="Times New Roman" w:hAnsi="Times New Roman" w:cs="Times New Roman"/>
          <w:color w:val="222222"/>
          <w:sz w:val="24"/>
          <w:szCs w:val="24"/>
          <w:highlight w:val="yellow"/>
          <w:lang w:eastAsia="en-AU"/>
        </w:rPr>
        <w:t xml:space="preserve">see </w:t>
      </w:r>
      <w:r w:rsidR="00575844">
        <w:rPr>
          <w:rFonts w:ascii="Times New Roman" w:eastAsia="Times New Roman" w:hAnsi="Times New Roman" w:cs="Times New Roman"/>
          <w:color w:val="222222"/>
          <w:sz w:val="24"/>
          <w:szCs w:val="24"/>
          <w:highlight w:val="yellow"/>
          <w:lang w:eastAsia="en-AU"/>
        </w:rPr>
        <w:t xml:space="preserve">line </w:t>
      </w:r>
      <w:r w:rsidR="00575844">
        <w:rPr>
          <w:rFonts w:ascii="Times New Roman" w:eastAsia="Times New Roman" w:hAnsi="Times New Roman" w:cs="Times New Roman"/>
          <w:color w:val="222222"/>
          <w:sz w:val="24"/>
          <w:szCs w:val="24"/>
          <w:highlight w:val="yellow"/>
          <w:lang w:eastAsia="en-AU"/>
        </w:rPr>
        <w:t>447</w:t>
      </w:r>
      <w:r w:rsidR="00575844">
        <w:rPr>
          <w:rFonts w:ascii="Times New Roman" w:eastAsia="Times New Roman" w:hAnsi="Times New Roman" w:cs="Times New Roman"/>
          <w:color w:val="222222"/>
          <w:sz w:val="24"/>
          <w:szCs w:val="24"/>
          <w:highlight w:val="yellow"/>
          <w:lang w:eastAsia="en-AU"/>
        </w:rPr>
        <w:t>-</w:t>
      </w:r>
      <w:r w:rsidR="00575844">
        <w:rPr>
          <w:rFonts w:ascii="Times New Roman" w:eastAsia="Times New Roman" w:hAnsi="Times New Roman" w:cs="Times New Roman"/>
          <w:color w:val="222222"/>
          <w:sz w:val="24"/>
          <w:szCs w:val="24"/>
          <w:highlight w:val="yellow"/>
          <w:lang w:eastAsia="en-AU"/>
        </w:rPr>
        <w:t xml:space="preserve"> 485</w:t>
      </w:r>
      <w:r w:rsidR="00575844">
        <w:rPr>
          <w:rFonts w:ascii="Times New Roman" w:eastAsia="Times New Roman" w:hAnsi="Times New Roman" w:cs="Times New Roman"/>
          <w:color w:val="222222"/>
          <w:sz w:val="24"/>
          <w:szCs w:val="24"/>
          <w:highlight w:val="yellow"/>
          <w:lang w:eastAsia="en-AU"/>
        </w:rPr>
        <w:t xml:space="preserve"> </w:t>
      </w:r>
      <w:r w:rsidR="00575844" w:rsidRPr="00D17271">
        <w:rPr>
          <w:rFonts w:ascii="Times New Roman" w:eastAsia="Times New Roman" w:hAnsi="Times New Roman" w:cs="Times New Roman"/>
          <w:color w:val="222222"/>
          <w:sz w:val="24"/>
          <w:szCs w:val="24"/>
          <w:highlight w:val="yellow"/>
          <w:lang w:eastAsia="en-AU"/>
        </w:rPr>
        <w:t xml:space="preserve">on Page </w:t>
      </w:r>
      <w:r w:rsidR="00575844">
        <w:rPr>
          <w:rFonts w:ascii="Times New Roman" w:eastAsia="Times New Roman" w:hAnsi="Times New Roman" w:cs="Times New Roman"/>
          <w:color w:val="222222"/>
          <w:sz w:val="24"/>
          <w:szCs w:val="24"/>
          <w:highlight w:val="yellow"/>
          <w:lang w:eastAsia="en-AU"/>
        </w:rPr>
        <w:t>1</w:t>
      </w:r>
      <w:r w:rsidR="00575844">
        <w:rPr>
          <w:rFonts w:ascii="Times New Roman" w:eastAsia="Times New Roman" w:hAnsi="Times New Roman" w:cs="Times New Roman"/>
          <w:color w:val="222222"/>
          <w:sz w:val="24"/>
          <w:szCs w:val="24"/>
          <w:highlight w:val="yellow"/>
          <w:lang w:eastAsia="en-AU"/>
        </w:rPr>
        <w:t>3</w:t>
      </w:r>
      <w:bookmarkStart w:id="1" w:name="_GoBack"/>
      <w:bookmarkEnd w:id="1"/>
      <w:r w:rsidR="00575844" w:rsidRPr="00BB556D">
        <w:rPr>
          <w:rFonts w:ascii="Times New Roman" w:eastAsia="Times New Roman" w:hAnsi="Times New Roman" w:cs="Times New Roman"/>
          <w:color w:val="222222"/>
          <w:sz w:val="24"/>
          <w:szCs w:val="24"/>
          <w:highlight w:val="yellow"/>
          <w:lang w:eastAsia="en-AU"/>
        </w:rPr>
        <w:t>)</w:t>
      </w:r>
      <w:r w:rsidRPr="005D66DB">
        <w:rPr>
          <w:rFonts w:ascii="Times New Roman" w:eastAsia="Times New Roman" w:hAnsi="Times New Roman" w:cs="Times New Roman"/>
          <w:sz w:val="24"/>
          <w:szCs w:val="24"/>
          <w:lang w:eastAsia="zh-CN"/>
        </w:rPr>
        <w:t>.</w:t>
      </w:r>
      <w:r w:rsidR="00FF3B6E" w:rsidRPr="005D66DB">
        <w:rPr>
          <w:rFonts w:ascii="Times New Roman" w:eastAsia="Times New Roman" w:hAnsi="Times New Roman" w:cs="Times New Roman"/>
          <w:sz w:val="24"/>
          <w:szCs w:val="24"/>
          <w:lang w:eastAsia="zh-CN"/>
        </w:rPr>
        <w:t xml:space="preserve"> </w:t>
      </w:r>
    </w:p>
    <w:p w14:paraId="4C01C2EE" w14:textId="1C6A9BD4" w:rsidR="00C15BB4" w:rsidRPr="005D66DB" w:rsidRDefault="00666E52" w:rsidP="00B54552">
      <w:pPr>
        <w:jc w:val="both"/>
        <w:rPr>
          <w:rFonts w:ascii="Times New Roman" w:eastAsia="Times New Roman" w:hAnsi="Times New Roman" w:cs="Times New Roman"/>
          <w:sz w:val="24"/>
          <w:szCs w:val="24"/>
          <w:lang w:eastAsia="zh-CN"/>
        </w:rPr>
      </w:pPr>
      <w:r w:rsidRPr="005D66DB">
        <w:rPr>
          <w:rFonts w:ascii="Times New Roman" w:eastAsia="Times New Roman" w:hAnsi="Times New Roman" w:cs="Times New Roman"/>
          <w:sz w:val="24"/>
          <w:szCs w:val="24"/>
          <w:lang w:eastAsia="zh-CN"/>
        </w:rPr>
        <w:t xml:space="preserve"> </w:t>
      </w:r>
      <w:r w:rsidR="00FF3B6E" w:rsidRPr="005D66DB">
        <w:rPr>
          <w:rFonts w:ascii="Times New Roman" w:eastAsia="Times New Roman" w:hAnsi="Times New Roman" w:cs="Times New Roman"/>
          <w:sz w:val="24"/>
          <w:szCs w:val="24"/>
          <w:lang w:eastAsia="zh-CN"/>
        </w:rPr>
        <w:t xml:space="preserve"> </w:t>
      </w:r>
      <w:r w:rsidRPr="005D66DB">
        <w:rPr>
          <w:rFonts w:ascii="Times New Roman" w:eastAsia="Times New Roman" w:hAnsi="Times New Roman" w:cs="Times New Roman"/>
          <w:sz w:val="24"/>
          <w:szCs w:val="24"/>
          <w:lang w:eastAsia="zh-CN"/>
        </w:rPr>
        <w:br/>
      </w:r>
    </w:p>
    <w:p w14:paraId="17489321" w14:textId="77777777" w:rsidR="005D66DB" w:rsidRPr="005D66DB" w:rsidRDefault="005D66DB">
      <w:pPr>
        <w:jc w:val="both"/>
        <w:rPr>
          <w:rFonts w:ascii="Times New Roman" w:eastAsia="Times New Roman" w:hAnsi="Times New Roman" w:cs="Times New Roman"/>
          <w:sz w:val="24"/>
          <w:szCs w:val="24"/>
          <w:lang w:eastAsia="zh-CN"/>
        </w:rPr>
      </w:pPr>
    </w:p>
    <w:sectPr w:rsidR="005D66DB" w:rsidRPr="005D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9300F"/>
    <w:multiLevelType w:val="hybridMultilevel"/>
    <w:tmpl w:val="B5065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415DA"/>
    <w:multiLevelType w:val="hybridMultilevel"/>
    <w:tmpl w:val="794E1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312EE1"/>
    <w:multiLevelType w:val="hybridMultilevel"/>
    <w:tmpl w:val="AB520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tt, Anila (L&amp;W, Black Mountain)">
    <w15:presenceInfo w15:providerId="AD" w15:userId="S::but21c@csiro.au::642d8bf4-26c1-41ee-933b-5f092833c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3D"/>
    <w:rsid w:val="0003564A"/>
    <w:rsid w:val="000449CD"/>
    <w:rsid w:val="00074A84"/>
    <w:rsid w:val="000907B7"/>
    <w:rsid w:val="000A1DA9"/>
    <w:rsid w:val="000E3FB2"/>
    <w:rsid w:val="000E4785"/>
    <w:rsid w:val="00152F93"/>
    <w:rsid w:val="0017044A"/>
    <w:rsid w:val="001A5BFF"/>
    <w:rsid w:val="001A7130"/>
    <w:rsid w:val="001C2CF2"/>
    <w:rsid w:val="001C7611"/>
    <w:rsid w:val="00264B66"/>
    <w:rsid w:val="002B7F14"/>
    <w:rsid w:val="002C04CA"/>
    <w:rsid w:val="00390DE0"/>
    <w:rsid w:val="003F657C"/>
    <w:rsid w:val="0044047E"/>
    <w:rsid w:val="00440771"/>
    <w:rsid w:val="00465484"/>
    <w:rsid w:val="004D7804"/>
    <w:rsid w:val="00575844"/>
    <w:rsid w:val="005D66DB"/>
    <w:rsid w:val="00651BF4"/>
    <w:rsid w:val="00666E52"/>
    <w:rsid w:val="006A3783"/>
    <w:rsid w:val="007139E5"/>
    <w:rsid w:val="0071725F"/>
    <w:rsid w:val="0072790A"/>
    <w:rsid w:val="007804A5"/>
    <w:rsid w:val="007A2FD8"/>
    <w:rsid w:val="007B192E"/>
    <w:rsid w:val="0081648E"/>
    <w:rsid w:val="008C4EC3"/>
    <w:rsid w:val="008C5077"/>
    <w:rsid w:val="008D083A"/>
    <w:rsid w:val="009568E4"/>
    <w:rsid w:val="009A3A59"/>
    <w:rsid w:val="009F6A3D"/>
    <w:rsid w:val="009F721D"/>
    <w:rsid w:val="00A7439B"/>
    <w:rsid w:val="00B27D87"/>
    <w:rsid w:val="00B541F0"/>
    <w:rsid w:val="00B54552"/>
    <w:rsid w:val="00B55B6D"/>
    <w:rsid w:val="00B66FE0"/>
    <w:rsid w:val="00B81350"/>
    <w:rsid w:val="00BB04B1"/>
    <w:rsid w:val="00C15BB4"/>
    <w:rsid w:val="00CA5A5E"/>
    <w:rsid w:val="00CB0385"/>
    <w:rsid w:val="00CD22B4"/>
    <w:rsid w:val="00D07F34"/>
    <w:rsid w:val="00D12FC9"/>
    <w:rsid w:val="00DF32B7"/>
    <w:rsid w:val="00EA1E4E"/>
    <w:rsid w:val="00EE63AE"/>
    <w:rsid w:val="00F577FF"/>
    <w:rsid w:val="00FB5397"/>
    <w:rsid w:val="00FF3B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97A2"/>
  <w15:chartTrackingRefBased/>
  <w15:docId w15:val="{1ABF7016-B909-4FFB-AC58-42189EB9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8C5077"/>
    <w:rPr>
      <w:color w:val="808080"/>
    </w:rPr>
  </w:style>
  <w:style w:type="paragraph" w:styleId="ListParagraph">
    <w:name w:val="List Paragraph"/>
    <w:basedOn w:val="Normal"/>
    <w:uiPriority w:val="34"/>
    <w:qFormat/>
    <w:rsid w:val="00CB0385"/>
    <w:pPr>
      <w:ind w:left="720"/>
      <w:contextualSpacing/>
    </w:pPr>
  </w:style>
  <w:style w:type="character" w:styleId="Hyperlink">
    <w:name w:val="Hyperlink"/>
    <w:basedOn w:val="DefaultParagraphFont"/>
    <w:uiPriority w:val="99"/>
    <w:semiHidden/>
    <w:unhideWhenUsed/>
    <w:rsid w:val="00264B66"/>
    <w:rPr>
      <w:color w:val="0000FF"/>
      <w:u w:val="single"/>
    </w:rPr>
  </w:style>
  <w:style w:type="character" w:styleId="CommentReference">
    <w:name w:val="annotation reference"/>
    <w:basedOn w:val="DefaultParagraphFont"/>
    <w:uiPriority w:val="99"/>
    <w:semiHidden/>
    <w:unhideWhenUsed/>
    <w:rsid w:val="0017044A"/>
    <w:rPr>
      <w:sz w:val="16"/>
      <w:szCs w:val="16"/>
    </w:rPr>
  </w:style>
  <w:style w:type="paragraph" w:styleId="CommentText">
    <w:name w:val="annotation text"/>
    <w:basedOn w:val="Normal"/>
    <w:link w:val="CommentTextChar"/>
    <w:uiPriority w:val="99"/>
    <w:semiHidden/>
    <w:unhideWhenUsed/>
    <w:rsid w:val="0017044A"/>
    <w:pPr>
      <w:spacing w:line="240" w:lineRule="auto"/>
    </w:pPr>
    <w:rPr>
      <w:sz w:val="20"/>
      <w:szCs w:val="20"/>
    </w:rPr>
  </w:style>
  <w:style w:type="character" w:customStyle="1" w:styleId="CommentTextChar">
    <w:name w:val="Comment Text Char"/>
    <w:basedOn w:val="DefaultParagraphFont"/>
    <w:link w:val="CommentText"/>
    <w:uiPriority w:val="99"/>
    <w:semiHidden/>
    <w:rsid w:val="0017044A"/>
    <w:rPr>
      <w:sz w:val="20"/>
      <w:szCs w:val="20"/>
    </w:rPr>
  </w:style>
  <w:style w:type="paragraph" w:styleId="CommentSubject">
    <w:name w:val="annotation subject"/>
    <w:basedOn w:val="CommentText"/>
    <w:next w:val="CommentText"/>
    <w:link w:val="CommentSubjectChar"/>
    <w:uiPriority w:val="99"/>
    <w:semiHidden/>
    <w:unhideWhenUsed/>
    <w:rsid w:val="0017044A"/>
    <w:rPr>
      <w:b/>
      <w:bCs/>
    </w:rPr>
  </w:style>
  <w:style w:type="character" w:customStyle="1" w:styleId="CommentSubjectChar">
    <w:name w:val="Comment Subject Char"/>
    <w:basedOn w:val="CommentTextChar"/>
    <w:link w:val="CommentSubject"/>
    <w:uiPriority w:val="99"/>
    <w:semiHidden/>
    <w:rsid w:val="0017044A"/>
    <w:rPr>
      <w:b/>
      <w:bCs/>
      <w:sz w:val="20"/>
      <w:szCs w:val="20"/>
    </w:rPr>
  </w:style>
  <w:style w:type="paragraph" w:styleId="BalloonText">
    <w:name w:val="Balloon Text"/>
    <w:basedOn w:val="Normal"/>
    <w:link w:val="BalloonTextChar"/>
    <w:uiPriority w:val="99"/>
    <w:semiHidden/>
    <w:unhideWhenUsed/>
    <w:rsid w:val="00170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948033">
      <w:bodyDiv w:val="1"/>
      <w:marLeft w:val="0"/>
      <w:marRight w:val="0"/>
      <w:marTop w:val="0"/>
      <w:marBottom w:val="0"/>
      <w:divBdr>
        <w:top w:val="none" w:sz="0" w:space="0" w:color="auto"/>
        <w:left w:val="none" w:sz="0" w:space="0" w:color="auto"/>
        <w:bottom w:val="none" w:sz="0" w:space="0" w:color="auto"/>
        <w:right w:val="none" w:sz="0" w:space="0" w:color="auto"/>
      </w:divBdr>
      <w:divsChild>
        <w:div w:id="161437228">
          <w:marLeft w:val="0"/>
          <w:marRight w:val="0"/>
          <w:marTop w:val="0"/>
          <w:marBottom w:val="0"/>
          <w:divBdr>
            <w:top w:val="none" w:sz="0" w:space="0" w:color="auto"/>
            <w:left w:val="none" w:sz="0" w:space="0" w:color="auto"/>
            <w:bottom w:val="none" w:sz="0" w:space="0" w:color="auto"/>
            <w:right w:val="none" w:sz="0" w:space="0" w:color="auto"/>
          </w:divBdr>
        </w:div>
        <w:div w:id="2027058308">
          <w:marLeft w:val="0"/>
          <w:marRight w:val="0"/>
          <w:marTop w:val="0"/>
          <w:marBottom w:val="0"/>
          <w:divBdr>
            <w:top w:val="none" w:sz="0" w:space="0" w:color="auto"/>
            <w:left w:val="none" w:sz="0" w:space="0" w:color="auto"/>
            <w:bottom w:val="none" w:sz="0" w:space="0" w:color="auto"/>
            <w:right w:val="none" w:sz="0" w:space="0" w:color="auto"/>
          </w:divBdr>
        </w:div>
        <w:div w:id="463042781">
          <w:marLeft w:val="0"/>
          <w:marRight w:val="0"/>
          <w:marTop w:val="0"/>
          <w:marBottom w:val="0"/>
          <w:divBdr>
            <w:top w:val="none" w:sz="0" w:space="0" w:color="auto"/>
            <w:left w:val="none" w:sz="0" w:space="0" w:color="auto"/>
            <w:bottom w:val="none" w:sz="0" w:space="0" w:color="auto"/>
            <w:right w:val="none" w:sz="0" w:space="0" w:color="auto"/>
          </w:divBdr>
        </w:div>
        <w:div w:id="1635329024">
          <w:marLeft w:val="0"/>
          <w:marRight w:val="0"/>
          <w:marTop w:val="0"/>
          <w:marBottom w:val="0"/>
          <w:divBdr>
            <w:top w:val="none" w:sz="0" w:space="0" w:color="auto"/>
            <w:left w:val="none" w:sz="0" w:space="0" w:color="auto"/>
            <w:bottom w:val="none" w:sz="0" w:space="0" w:color="auto"/>
            <w:right w:val="none" w:sz="0" w:space="0" w:color="auto"/>
          </w:divBdr>
        </w:div>
        <w:div w:id="475268132">
          <w:marLeft w:val="0"/>
          <w:marRight w:val="0"/>
          <w:marTop w:val="0"/>
          <w:marBottom w:val="0"/>
          <w:divBdr>
            <w:top w:val="none" w:sz="0" w:space="0" w:color="auto"/>
            <w:left w:val="none" w:sz="0" w:space="0" w:color="auto"/>
            <w:bottom w:val="none" w:sz="0" w:space="0" w:color="auto"/>
            <w:right w:val="none" w:sz="0" w:space="0" w:color="auto"/>
          </w:divBdr>
        </w:div>
        <w:div w:id="1432092845">
          <w:marLeft w:val="0"/>
          <w:marRight w:val="0"/>
          <w:marTop w:val="0"/>
          <w:marBottom w:val="0"/>
          <w:divBdr>
            <w:top w:val="none" w:sz="0" w:space="0" w:color="auto"/>
            <w:left w:val="none" w:sz="0" w:space="0" w:color="auto"/>
            <w:bottom w:val="none" w:sz="0" w:space="0" w:color="auto"/>
            <w:right w:val="none" w:sz="0" w:space="0" w:color="auto"/>
          </w:divBdr>
        </w:div>
        <w:div w:id="125633987">
          <w:marLeft w:val="0"/>
          <w:marRight w:val="0"/>
          <w:marTop w:val="0"/>
          <w:marBottom w:val="0"/>
          <w:divBdr>
            <w:top w:val="none" w:sz="0" w:space="0" w:color="auto"/>
            <w:left w:val="none" w:sz="0" w:space="0" w:color="auto"/>
            <w:bottom w:val="none" w:sz="0" w:space="0" w:color="auto"/>
            <w:right w:val="none" w:sz="0" w:space="0" w:color="auto"/>
          </w:divBdr>
        </w:div>
        <w:div w:id="190457194">
          <w:marLeft w:val="0"/>
          <w:marRight w:val="0"/>
          <w:marTop w:val="0"/>
          <w:marBottom w:val="0"/>
          <w:divBdr>
            <w:top w:val="none" w:sz="0" w:space="0" w:color="auto"/>
            <w:left w:val="none" w:sz="0" w:space="0" w:color="auto"/>
            <w:bottom w:val="none" w:sz="0" w:space="0" w:color="auto"/>
            <w:right w:val="none" w:sz="0" w:space="0" w:color="auto"/>
          </w:divBdr>
        </w:div>
        <w:div w:id="1660379746">
          <w:marLeft w:val="0"/>
          <w:marRight w:val="0"/>
          <w:marTop w:val="0"/>
          <w:marBottom w:val="0"/>
          <w:divBdr>
            <w:top w:val="none" w:sz="0" w:space="0" w:color="auto"/>
            <w:left w:val="none" w:sz="0" w:space="0" w:color="auto"/>
            <w:bottom w:val="none" w:sz="0" w:space="0" w:color="auto"/>
            <w:right w:val="none" w:sz="0" w:space="0" w:color="auto"/>
          </w:divBdr>
        </w:div>
        <w:div w:id="1645352268">
          <w:marLeft w:val="0"/>
          <w:marRight w:val="0"/>
          <w:marTop w:val="0"/>
          <w:marBottom w:val="0"/>
          <w:divBdr>
            <w:top w:val="none" w:sz="0" w:space="0" w:color="auto"/>
            <w:left w:val="none" w:sz="0" w:space="0" w:color="auto"/>
            <w:bottom w:val="none" w:sz="0" w:space="0" w:color="auto"/>
            <w:right w:val="none" w:sz="0" w:space="0" w:color="auto"/>
          </w:divBdr>
        </w:div>
        <w:div w:id="250820569">
          <w:marLeft w:val="0"/>
          <w:marRight w:val="0"/>
          <w:marTop w:val="0"/>
          <w:marBottom w:val="0"/>
          <w:divBdr>
            <w:top w:val="none" w:sz="0" w:space="0" w:color="auto"/>
            <w:left w:val="none" w:sz="0" w:space="0" w:color="auto"/>
            <w:bottom w:val="none" w:sz="0" w:space="0" w:color="auto"/>
            <w:right w:val="none" w:sz="0" w:space="0" w:color="auto"/>
          </w:divBdr>
        </w:div>
        <w:div w:id="459156061">
          <w:marLeft w:val="0"/>
          <w:marRight w:val="0"/>
          <w:marTop w:val="0"/>
          <w:marBottom w:val="0"/>
          <w:divBdr>
            <w:top w:val="none" w:sz="0" w:space="0" w:color="auto"/>
            <w:left w:val="none" w:sz="0" w:space="0" w:color="auto"/>
            <w:bottom w:val="none" w:sz="0" w:space="0" w:color="auto"/>
            <w:right w:val="none" w:sz="0" w:space="0" w:color="auto"/>
          </w:divBdr>
        </w:div>
        <w:div w:id="1493332816">
          <w:marLeft w:val="0"/>
          <w:marRight w:val="0"/>
          <w:marTop w:val="0"/>
          <w:marBottom w:val="0"/>
          <w:divBdr>
            <w:top w:val="none" w:sz="0" w:space="0" w:color="auto"/>
            <w:left w:val="none" w:sz="0" w:space="0" w:color="auto"/>
            <w:bottom w:val="none" w:sz="0" w:space="0" w:color="auto"/>
            <w:right w:val="none" w:sz="0" w:space="0" w:color="auto"/>
          </w:divBdr>
        </w:div>
        <w:div w:id="1809929471">
          <w:marLeft w:val="0"/>
          <w:marRight w:val="0"/>
          <w:marTop w:val="0"/>
          <w:marBottom w:val="0"/>
          <w:divBdr>
            <w:top w:val="none" w:sz="0" w:space="0" w:color="auto"/>
            <w:left w:val="none" w:sz="0" w:space="0" w:color="auto"/>
            <w:bottom w:val="none" w:sz="0" w:space="0" w:color="auto"/>
            <w:right w:val="none" w:sz="0" w:space="0" w:color="auto"/>
          </w:divBdr>
        </w:div>
        <w:div w:id="1824809851">
          <w:marLeft w:val="0"/>
          <w:marRight w:val="0"/>
          <w:marTop w:val="0"/>
          <w:marBottom w:val="0"/>
          <w:divBdr>
            <w:top w:val="none" w:sz="0" w:space="0" w:color="auto"/>
            <w:left w:val="none" w:sz="0" w:space="0" w:color="auto"/>
            <w:bottom w:val="none" w:sz="0" w:space="0" w:color="auto"/>
            <w:right w:val="none" w:sz="0" w:space="0" w:color="auto"/>
          </w:divBdr>
        </w:div>
        <w:div w:id="2093965235">
          <w:marLeft w:val="0"/>
          <w:marRight w:val="0"/>
          <w:marTop w:val="0"/>
          <w:marBottom w:val="0"/>
          <w:divBdr>
            <w:top w:val="none" w:sz="0" w:space="0" w:color="auto"/>
            <w:left w:val="none" w:sz="0" w:space="0" w:color="auto"/>
            <w:bottom w:val="none" w:sz="0" w:space="0" w:color="auto"/>
            <w:right w:val="none" w:sz="0" w:space="0" w:color="auto"/>
          </w:divBdr>
        </w:div>
        <w:div w:id="1847787805">
          <w:marLeft w:val="0"/>
          <w:marRight w:val="0"/>
          <w:marTop w:val="0"/>
          <w:marBottom w:val="0"/>
          <w:divBdr>
            <w:top w:val="none" w:sz="0" w:space="0" w:color="auto"/>
            <w:left w:val="none" w:sz="0" w:space="0" w:color="auto"/>
            <w:bottom w:val="none" w:sz="0" w:space="0" w:color="auto"/>
            <w:right w:val="none" w:sz="0" w:space="0" w:color="auto"/>
          </w:divBdr>
        </w:div>
        <w:div w:id="1073430805">
          <w:marLeft w:val="0"/>
          <w:marRight w:val="0"/>
          <w:marTop w:val="0"/>
          <w:marBottom w:val="0"/>
          <w:divBdr>
            <w:top w:val="none" w:sz="0" w:space="0" w:color="auto"/>
            <w:left w:val="none" w:sz="0" w:space="0" w:color="auto"/>
            <w:bottom w:val="none" w:sz="0" w:space="0" w:color="auto"/>
            <w:right w:val="none" w:sz="0" w:space="0" w:color="auto"/>
          </w:divBdr>
        </w:div>
        <w:div w:id="1646424179">
          <w:marLeft w:val="0"/>
          <w:marRight w:val="0"/>
          <w:marTop w:val="0"/>
          <w:marBottom w:val="0"/>
          <w:divBdr>
            <w:top w:val="none" w:sz="0" w:space="0" w:color="auto"/>
            <w:left w:val="none" w:sz="0" w:space="0" w:color="auto"/>
            <w:bottom w:val="none" w:sz="0" w:space="0" w:color="auto"/>
            <w:right w:val="none" w:sz="0" w:space="0" w:color="auto"/>
          </w:divBdr>
        </w:div>
        <w:div w:id="131561605">
          <w:marLeft w:val="0"/>
          <w:marRight w:val="0"/>
          <w:marTop w:val="0"/>
          <w:marBottom w:val="0"/>
          <w:divBdr>
            <w:top w:val="none" w:sz="0" w:space="0" w:color="auto"/>
            <w:left w:val="none" w:sz="0" w:space="0" w:color="auto"/>
            <w:bottom w:val="none" w:sz="0" w:space="0" w:color="auto"/>
            <w:right w:val="none" w:sz="0" w:space="0" w:color="auto"/>
          </w:divBdr>
        </w:div>
        <w:div w:id="1054621953">
          <w:marLeft w:val="0"/>
          <w:marRight w:val="0"/>
          <w:marTop w:val="0"/>
          <w:marBottom w:val="0"/>
          <w:divBdr>
            <w:top w:val="none" w:sz="0" w:space="0" w:color="auto"/>
            <w:left w:val="none" w:sz="0" w:space="0" w:color="auto"/>
            <w:bottom w:val="none" w:sz="0" w:space="0" w:color="auto"/>
            <w:right w:val="none" w:sz="0" w:space="0" w:color="auto"/>
          </w:divBdr>
        </w:div>
        <w:div w:id="1373383974">
          <w:marLeft w:val="0"/>
          <w:marRight w:val="0"/>
          <w:marTop w:val="0"/>
          <w:marBottom w:val="0"/>
          <w:divBdr>
            <w:top w:val="none" w:sz="0" w:space="0" w:color="auto"/>
            <w:left w:val="none" w:sz="0" w:space="0" w:color="auto"/>
            <w:bottom w:val="none" w:sz="0" w:space="0" w:color="auto"/>
            <w:right w:val="none" w:sz="0" w:space="0" w:color="auto"/>
          </w:divBdr>
        </w:div>
        <w:div w:id="348264382">
          <w:marLeft w:val="0"/>
          <w:marRight w:val="0"/>
          <w:marTop w:val="0"/>
          <w:marBottom w:val="0"/>
          <w:divBdr>
            <w:top w:val="none" w:sz="0" w:space="0" w:color="auto"/>
            <w:left w:val="none" w:sz="0" w:space="0" w:color="auto"/>
            <w:bottom w:val="none" w:sz="0" w:space="0" w:color="auto"/>
            <w:right w:val="none" w:sz="0" w:space="0" w:color="auto"/>
          </w:divBdr>
        </w:div>
        <w:div w:id="1831293125">
          <w:marLeft w:val="0"/>
          <w:marRight w:val="0"/>
          <w:marTop w:val="0"/>
          <w:marBottom w:val="0"/>
          <w:divBdr>
            <w:top w:val="none" w:sz="0" w:space="0" w:color="auto"/>
            <w:left w:val="none" w:sz="0" w:space="0" w:color="auto"/>
            <w:bottom w:val="none" w:sz="0" w:space="0" w:color="auto"/>
            <w:right w:val="none" w:sz="0" w:space="0" w:color="auto"/>
          </w:divBdr>
        </w:div>
        <w:div w:id="714888790">
          <w:marLeft w:val="0"/>
          <w:marRight w:val="0"/>
          <w:marTop w:val="0"/>
          <w:marBottom w:val="0"/>
          <w:divBdr>
            <w:top w:val="none" w:sz="0" w:space="0" w:color="auto"/>
            <w:left w:val="none" w:sz="0" w:space="0" w:color="auto"/>
            <w:bottom w:val="none" w:sz="0" w:space="0" w:color="auto"/>
            <w:right w:val="none" w:sz="0" w:space="0" w:color="auto"/>
          </w:divBdr>
        </w:div>
        <w:div w:id="906185172">
          <w:marLeft w:val="0"/>
          <w:marRight w:val="0"/>
          <w:marTop w:val="0"/>
          <w:marBottom w:val="0"/>
          <w:divBdr>
            <w:top w:val="none" w:sz="0" w:space="0" w:color="auto"/>
            <w:left w:val="none" w:sz="0" w:space="0" w:color="auto"/>
            <w:bottom w:val="none" w:sz="0" w:space="0" w:color="auto"/>
            <w:right w:val="none" w:sz="0" w:space="0" w:color="auto"/>
          </w:divBdr>
        </w:div>
        <w:div w:id="1809928971">
          <w:marLeft w:val="0"/>
          <w:marRight w:val="0"/>
          <w:marTop w:val="0"/>
          <w:marBottom w:val="0"/>
          <w:divBdr>
            <w:top w:val="none" w:sz="0" w:space="0" w:color="auto"/>
            <w:left w:val="none" w:sz="0" w:space="0" w:color="auto"/>
            <w:bottom w:val="none" w:sz="0" w:space="0" w:color="auto"/>
            <w:right w:val="none" w:sz="0" w:space="0" w:color="auto"/>
          </w:divBdr>
        </w:div>
        <w:div w:id="1894122365">
          <w:marLeft w:val="0"/>
          <w:marRight w:val="0"/>
          <w:marTop w:val="0"/>
          <w:marBottom w:val="0"/>
          <w:divBdr>
            <w:top w:val="none" w:sz="0" w:space="0" w:color="auto"/>
            <w:left w:val="none" w:sz="0" w:space="0" w:color="auto"/>
            <w:bottom w:val="none" w:sz="0" w:space="0" w:color="auto"/>
            <w:right w:val="none" w:sz="0" w:space="0" w:color="auto"/>
          </w:divBdr>
        </w:div>
        <w:div w:id="1571500269">
          <w:marLeft w:val="0"/>
          <w:marRight w:val="0"/>
          <w:marTop w:val="0"/>
          <w:marBottom w:val="0"/>
          <w:divBdr>
            <w:top w:val="none" w:sz="0" w:space="0" w:color="auto"/>
            <w:left w:val="none" w:sz="0" w:space="0" w:color="auto"/>
            <w:bottom w:val="none" w:sz="0" w:space="0" w:color="auto"/>
            <w:right w:val="none" w:sz="0" w:space="0" w:color="auto"/>
          </w:divBdr>
        </w:div>
        <w:div w:id="446195518">
          <w:marLeft w:val="0"/>
          <w:marRight w:val="0"/>
          <w:marTop w:val="0"/>
          <w:marBottom w:val="0"/>
          <w:divBdr>
            <w:top w:val="none" w:sz="0" w:space="0" w:color="auto"/>
            <w:left w:val="none" w:sz="0" w:space="0" w:color="auto"/>
            <w:bottom w:val="none" w:sz="0" w:space="0" w:color="auto"/>
            <w:right w:val="none" w:sz="0" w:space="0" w:color="auto"/>
          </w:divBdr>
        </w:div>
        <w:div w:id="1250768198">
          <w:marLeft w:val="0"/>
          <w:marRight w:val="0"/>
          <w:marTop w:val="0"/>
          <w:marBottom w:val="0"/>
          <w:divBdr>
            <w:top w:val="none" w:sz="0" w:space="0" w:color="auto"/>
            <w:left w:val="none" w:sz="0" w:space="0" w:color="auto"/>
            <w:bottom w:val="none" w:sz="0" w:space="0" w:color="auto"/>
            <w:right w:val="none" w:sz="0" w:space="0" w:color="auto"/>
          </w:divBdr>
        </w:div>
        <w:div w:id="1541629662">
          <w:marLeft w:val="0"/>
          <w:marRight w:val="0"/>
          <w:marTop w:val="0"/>
          <w:marBottom w:val="0"/>
          <w:divBdr>
            <w:top w:val="none" w:sz="0" w:space="0" w:color="auto"/>
            <w:left w:val="none" w:sz="0" w:space="0" w:color="auto"/>
            <w:bottom w:val="none" w:sz="0" w:space="0" w:color="auto"/>
            <w:right w:val="none" w:sz="0" w:space="0" w:color="auto"/>
          </w:divBdr>
        </w:div>
        <w:div w:id="88356951">
          <w:marLeft w:val="0"/>
          <w:marRight w:val="0"/>
          <w:marTop w:val="0"/>
          <w:marBottom w:val="0"/>
          <w:divBdr>
            <w:top w:val="none" w:sz="0" w:space="0" w:color="auto"/>
            <w:left w:val="none" w:sz="0" w:space="0" w:color="auto"/>
            <w:bottom w:val="none" w:sz="0" w:space="0" w:color="auto"/>
            <w:right w:val="none" w:sz="0" w:space="0" w:color="auto"/>
          </w:divBdr>
        </w:div>
        <w:div w:id="2053966328">
          <w:marLeft w:val="0"/>
          <w:marRight w:val="0"/>
          <w:marTop w:val="0"/>
          <w:marBottom w:val="0"/>
          <w:divBdr>
            <w:top w:val="none" w:sz="0" w:space="0" w:color="auto"/>
            <w:left w:val="none" w:sz="0" w:space="0" w:color="auto"/>
            <w:bottom w:val="none" w:sz="0" w:space="0" w:color="auto"/>
            <w:right w:val="none" w:sz="0" w:space="0" w:color="auto"/>
          </w:divBdr>
        </w:div>
        <w:div w:id="1801149548">
          <w:marLeft w:val="0"/>
          <w:marRight w:val="0"/>
          <w:marTop w:val="0"/>
          <w:marBottom w:val="0"/>
          <w:divBdr>
            <w:top w:val="none" w:sz="0" w:space="0" w:color="auto"/>
            <w:left w:val="none" w:sz="0" w:space="0" w:color="auto"/>
            <w:bottom w:val="none" w:sz="0" w:space="0" w:color="auto"/>
            <w:right w:val="none" w:sz="0" w:space="0" w:color="auto"/>
          </w:divBdr>
        </w:div>
        <w:div w:id="948974987">
          <w:marLeft w:val="0"/>
          <w:marRight w:val="0"/>
          <w:marTop w:val="0"/>
          <w:marBottom w:val="0"/>
          <w:divBdr>
            <w:top w:val="none" w:sz="0" w:space="0" w:color="auto"/>
            <w:left w:val="none" w:sz="0" w:space="0" w:color="auto"/>
            <w:bottom w:val="none" w:sz="0" w:space="0" w:color="auto"/>
            <w:right w:val="none" w:sz="0" w:space="0" w:color="auto"/>
          </w:divBdr>
        </w:div>
        <w:div w:id="672874046">
          <w:marLeft w:val="0"/>
          <w:marRight w:val="0"/>
          <w:marTop w:val="0"/>
          <w:marBottom w:val="0"/>
          <w:divBdr>
            <w:top w:val="none" w:sz="0" w:space="0" w:color="auto"/>
            <w:left w:val="none" w:sz="0" w:space="0" w:color="auto"/>
            <w:bottom w:val="none" w:sz="0" w:space="0" w:color="auto"/>
            <w:right w:val="none" w:sz="0" w:space="0" w:color="auto"/>
          </w:divBdr>
        </w:div>
        <w:div w:id="1834759329">
          <w:marLeft w:val="0"/>
          <w:marRight w:val="0"/>
          <w:marTop w:val="0"/>
          <w:marBottom w:val="0"/>
          <w:divBdr>
            <w:top w:val="none" w:sz="0" w:space="0" w:color="auto"/>
            <w:left w:val="none" w:sz="0" w:space="0" w:color="auto"/>
            <w:bottom w:val="none" w:sz="0" w:space="0" w:color="auto"/>
            <w:right w:val="none" w:sz="0" w:space="0" w:color="auto"/>
          </w:divBdr>
        </w:div>
        <w:div w:id="755321355">
          <w:marLeft w:val="0"/>
          <w:marRight w:val="0"/>
          <w:marTop w:val="0"/>
          <w:marBottom w:val="0"/>
          <w:divBdr>
            <w:top w:val="none" w:sz="0" w:space="0" w:color="auto"/>
            <w:left w:val="none" w:sz="0" w:space="0" w:color="auto"/>
            <w:bottom w:val="none" w:sz="0" w:space="0" w:color="auto"/>
            <w:right w:val="none" w:sz="0" w:space="0" w:color="auto"/>
          </w:divBdr>
        </w:div>
        <w:div w:id="398331047">
          <w:marLeft w:val="0"/>
          <w:marRight w:val="0"/>
          <w:marTop w:val="0"/>
          <w:marBottom w:val="0"/>
          <w:divBdr>
            <w:top w:val="none" w:sz="0" w:space="0" w:color="auto"/>
            <w:left w:val="none" w:sz="0" w:space="0" w:color="auto"/>
            <w:bottom w:val="none" w:sz="0" w:space="0" w:color="auto"/>
            <w:right w:val="none" w:sz="0" w:space="0" w:color="auto"/>
          </w:divBdr>
        </w:div>
        <w:div w:id="1827697878">
          <w:marLeft w:val="0"/>
          <w:marRight w:val="0"/>
          <w:marTop w:val="0"/>
          <w:marBottom w:val="0"/>
          <w:divBdr>
            <w:top w:val="none" w:sz="0" w:space="0" w:color="auto"/>
            <w:left w:val="none" w:sz="0" w:space="0" w:color="auto"/>
            <w:bottom w:val="none" w:sz="0" w:space="0" w:color="auto"/>
            <w:right w:val="none" w:sz="0" w:space="0" w:color="auto"/>
          </w:divBdr>
        </w:div>
        <w:div w:id="183949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ilabutt/control-flow-model/blob/master/swcf-aligned-prov/control-flow-patterns/or-operator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A114-312B-4D91-B2EC-F98C2B66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3</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52</cp:revision>
  <dcterms:created xsi:type="dcterms:W3CDTF">2020-08-10T01:17:00Z</dcterms:created>
  <dcterms:modified xsi:type="dcterms:W3CDTF">2020-08-18T01:21:00Z</dcterms:modified>
</cp:coreProperties>
</file>